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85ADB" w14:textId="77777777" w:rsidR="00EB042D" w:rsidRDefault="00EB042D">
      <w:bookmarkStart w:id="0" w:name="_Toc429026475"/>
    </w:p>
    <w:p w14:paraId="4A32875B" w14:textId="77777777" w:rsidR="00EB042D" w:rsidRDefault="0019646B">
      <w:r>
        <w:rPr>
          <w:noProof/>
          <w:lang w:val="en-AU" w:eastAsia="en-AU"/>
        </w:rPr>
        <w:pict w14:anchorId="429D96D3">
          <v:group id="Group 2" o:spid="_x0000_s1026" style="position:absolute;margin-left:0;margin-top:0;width:564.1pt;height:798pt;z-index:26;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4" o:spid="_x0000_s1028" alt="Zig zag" style="position:absolute;left:339;top:406;width:11582;height:150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b3k8IA&#10;AADaAAAADwAAAGRycy9kb3ducmV2LnhtbESPS4vCQBCE7wv+h6EFb+tED0Gio4josnuMj0NuTabz&#10;0ExPzMzG+O93FgSPRVV9Ra02g2lET52rLSuYTSMQxLnVNZcKzqfD5wKE88gaG8uk4EkONuvRxwoT&#10;bR+cUn/0pQgQdgkqqLxvEyldXpFBN7UtcfAK2xn0QXal1B0+Atw0ch5FsTRYc1iosKVdRfnt+GsU&#10;7L/uRZ+abFFk2f3S/+xNeo3nSk3Gw3YJwtPg3+FX+1sriOH/Srg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xveTwgAAANoAAAAPAAAAAAAAAAAAAAAAAJgCAABkcnMvZG93&#10;bnJldi54bWxQSwUGAAAAAAQABAD1AAAAhwMAAAAA&#10;" fillcolor="#f1efe6" strokecolor="white" strokeweight="1pt">
                <v:fill color2="#575131" rotate="t" focusposition=".5,.5" focussize="" focus="100%" type="gradientRadial"/>
              </v:rect>
              <v:rect id="Rectangle 5" o:spid="_x0000_s1029" style="position:absolute;left:3446;top:406;width:8475;height:150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08fcMA&#10;AADaAAAADwAAAGRycy9kb3ducmV2LnhtbESP0WoCMRRE34X+Q7gF3zS7Qq3dGkWFivRB0e0H3G5u&#10;d5dubkISdf17Uyj4OMzMGWa+7E0nLuRDa1lBPs5AEFdWt1wr+Co/RjMQISJr7CyTghsFWC6eBnMs&#10;tL3ykS6nWIsE4VCggiZGV0gZqoYMhrF1xMn7sd5gTNLXUnu8Jrjp5CTLptJgy2mhQUebhqrf09ko&#10;ePPrXV4eXg5u6/LvjdOf5X4/VWr43K/eQUTq4yP8395pBa/wdyXd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08fcMAAADaAAAADwAAAAAAAAAAAAAAAACYAgAAZHJzL2Rv&#10;d25yZXYueG1sUEsFBgAAAAAEAAQA9QAAAIgDAAAAAA==&#10;" fillcolor="gray" strokecolor="white" strokeweight="1pt">
                <v:shadow color="#d8d8d8" offset="3pt,3pt"/>
                <v:textbox style="mso-next-textbox:#Rectangle 5" inset="18pt,108pt,36pt">
                  <w:txbxContent>
                    <w:p w14:paraId="6BFDEE4A" w14:textId="77777777" w:rsidR="00AA42D9" w:rsidRPr="005013E2" w:rsidRDefault="00AA42D9">
                      <w:pPr>
                        <w:pStyle w:val="NoSpacing"/>
                        <w:rPr>
                          <w:color w:val="000000"/>
                          <w:sz w:val="80"/>
                          <w:szCs w:val="80"/>
                        </w:rPr>
                      </w:pPr>
                      <w:r w:rsidRPr="005013E2">
                        <w:rPr>
                          <w:color w:val="000000"/>
                          <w:sz w:val="80"/>
                          <w:szCs w:val="80"/>
                          <w:lang w:val="en-AU"/>
                        </w:rPr>
                        <w:t xml:space="preserve">Emergency </w:t>
                      </w:r>
                      <w:r w:rsidR="004725BF">
                        <w:rPr>
                          <w:color w:val="000000"/>
                          <w:sz w:val="80"/>
                          <w:szCs w:val="80"/>
                          <w:lang w:val="en-AU"/>
                        </w:rPr>
                        <w:t>Management</w:t>
                      </w:r>
                      <w:r w:rsidRPr="005013E2">
                        <w:rPr>
                          <w:color w:val="000000"/>
                          <w:sz w:val="80"/>
                          <w:szCs w:val="80"/>
                          <w:lang w:val="en-AU"/>
                        </w:rPr>
                        <w:t xml:space="preserve"> Plan</w:t>
                      </w:r>
                    </w:p>
                    <w:p w14:paraId="07AB7231" w14:textId="77777777" w:rsidR="00AA42D9" w:rsidRPr="005013E2" w:rsidRDefault="00AA42D9">
                      <w:pPr>
                        <w:pStyle w:val="NoSpacing"/>
                        <w:rPr>
                          <w:color w:val="000000"/>
                          <w:sz w:val="40"/>
                          <w:szCs w:val="40"/>
                        </w:rPr>
                      </w:pPr>
                      <w:r w:rsidRPr="005013E2">
                        <w:rPr>
                          <w:color w:val="000000"/>
                          <w:sz w:val="40"/>
                          <w:szCs w:val="40"/>
                        </w:rPr>
                        <w:t>Huracan Pty Ltd</w:t>
                      </w:r>
                    </w:p>
                    <w:p w14:paraId="57486517" w14:textId="77777777" w:rsidR="00AA42D9" w:rsidRPr="005013E2" w:rsidRDefault="00AA42D9">
                      <w:pPr>
                        <w:pStyle w:val="NoSpacing"/>
                        <w:rPr>
                          <w:color w:val="000000"/>
                        </w:rPr>
                      </w:pPr>
                    </w:p>
                    <w:p w14:paraId="0F5B1267" w14:textId="77777777" w:rsidR="00AA42D9" w:rsidRPr="005013E2" w:rsidRDefault="00AA42D9">
                      <w:pPr>
                        <w:pStyle w:val="NoSpacing"/>
                        <w:rPr>
                          <w:color w:val="000000"/>
                        </w:rPr>
                      </w:pPr>
                      <w:r w:rsidRPr="005013E2">
                        <w:rPr>
                          <w:color w:val="000000"/>
                        </w:rPr>
                        <w:t xml:space="preserve">     </w:t>
                      </w:r>
                    </w:p>
                    <w:p w14:paraId="33DDB43D" w14:textId="77777777" w:rsidR="00AA42D9" w:rsidRPr="005013E2" w:rsidRDefault="00AA42D9">
                      <w:pPr>
                        <w:pStyle w:val="NoSpacing"/>
                        <w:rPr>
                          <w:color w:val="000000"/>
                        </w:rPr>
                      </w:pPr>
                    </w:p>
                    <w:p w14:paraId="5B585230" w14:textId="77777777" w:rsidR="00AA42D9" w:rsidRDefault="00AA42D9"/>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0Z0cMA&#10;AADaAAAADwAAAGRycy9kb3ducmV2LnhtbESP3YrCMBSE74V9h3AWvJE19QfRahTZXUHEG7s+wLE5&#10;ttXmpDRZW9/eCIKXw8x8wyxWrSnFjWpXWFYw6EcgiFOrC84UHP82X1MQziNrLC2Tgjs5WC0/OguM&#10;tW34QLfEZyJA2MWoIPe+iqV0aU4GXd9WxME729qgD7LOpK6xCXBTymEUTaTBgsNCjhV955Rek3+j&#10;YMQ/zWF2mSb7UXE87a6/vXFmekp1P9v1HISn1r/Dr/ZWK5jB80q4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0Z0cMAAADaAAAADwAAAAAAAAAAAAAAAACYAgAAZHJzL2Rv&#10;d25yZXYueG1sUEsFBgAAAAAEAAQA9QAAAIgDAAAAAA==&#10;" fillcolor="#7030a0" strokecolor="white" strokeweight="1pt">
                  <v:fill opacity="52429f"/>
                  <v:shadow color="#d8d8d8"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rqQsQA&#10;AADbAAAADwAAAGRycy9kb3ducmV2LnhtbESPT2sCMRDF74V+hzAFbzXbCqWsRhGpUKge6r/zuBk3&#10;i5vJmqS6fvvOodDbDO/Ne7+ZzHrfqivF1AQ28DIsQBFXwTZcG9htl8/voFJGttgGJgN3SjCbPj5M&#10;sLThxt903eRaSQinEg24nLtS61Q58piGoSMW7RSixyxrrLWNeJNw3+rXonjTHhuWBocdLRxV582P&#10;NxDyaN/uLyP3FdPCHY6r9eHjvjZm8NTPx6Ay9fnf/Hf9aQVf6OUXGUBP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K6kLEAAAA2wAAAA8AAAAAAAAAAAAAAAAAmAIAAGRycy9k&#10;b3ducmV2LnhtbFBLBQYAAAAABAAEAPUAAACJAwAAAAA=&#10;" fillcolor="#b8cce4" strokecolor="white" strokeweight="1pt">
                  <v:fill opacity="32896f"/>
                  <v:shadow color="#d8d8d8"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30rsMA&#10;AADbAAAADwAAAGRycy9kb3ducmV2LnhtbERPzWrCQBC+F3yHZYRegtnYlGJTV5G2gkgvxjzANDtN&#10;otnZkN2a+PauUOhtPr7fWa5H04oL9a6xrGAeJyCIS6sbrhQUx+1sAcJ5ZI2tZVJwJQfr1eRhiZm2&#10;Ax/okvtKhBB2GSqove8yKV1Zk0EX2444cD+2N+gD7CupexxCuGnlU5K8SIMNh4YaO3qvqTznv0ZB&#10;yh/D4fW0yL/Spvjenz+j58pESj1Ox80bCE+j/xf/uXc6zJ/D/Zdw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30rsMAAADbAAAADwAAAAAAAAAAAAAAAACYAgAAZHJzL2Rv&#10;d25yZXYueG1sUEsFBgAAAAAEAAQA9QAAAIgDAAAAAA==&#10;" fillcolor="#7030a0" strokecolor="white" strokeweight="1pt">
                  <v:fill opacity="52429f"/>
                  <v:shadow color="#d8d8d8"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TRrsEA&#10;AADbAAAADwAAAGRycy9kb3ducmV2LnhtbERPTWsCMRC9C/0PYQreNFsFka1xKVKhoB6q1fN0M90s&#10;3UzWJF3Xf98Igrd5vM9ZFL1tREc+1I4VvIwzEMSl0zVXCr4O69EcRIjIGhvHpOBKAYrl02CBuXYX&#10;/qRuHyuRQjjkqMDE2OZShtKQxTB2LXHifpy3GBP0ldQeLyncNnKSZTNpsebUYLCllaHyd/9nFbg4&#10;PTbH89RsfFiZ0/d2d3q/7pQaPvdvryAi9fEhvrs/dJo/gdsv6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U0a7BAAAA2wAAAA8AAAAAAAAAAAAAAAAAmAIAAGRycy9kb3du&#10;cmV2LnhtbFBLBQYAAAAABAAEAPUAAACGAwAAAAA=&#10;" fillcolor="#b8cce4" strokecolor="white" strokeweight="1pt">
                  <v:fill opacity="32896f"/>
                  <v:shadow color="#d8d8d8"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h0NcAA&#10;AADbAAAADwAAAGRycy9kb3ducmV2LnhtbERPS2sCMRC+C/0PYQq9abYuiKxGKVKhUD34PI+bcbO4&#10;mWyTVNd/bwoFb/PxPWc672wjruRD7VjB+yADQVw6XXOlYL9b9scgQkTW2DgmBXcKMJ+99KZYaHfj&#10;DV23sRIphEOBCkyMbSFlKA1ZDAPXEifu7LzFmKCvpPZ4S+G2kcMsG0mLNacGgy0tDJWX7a9V4GJ+&#10;aA4/ufn2YWGOp9X6+HlfK/X22n1MQETq4lP87/7SaX4Of7+kA+T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9h0NcAAAADbAAAADwAAAAAAAAAAAAAAAACYAgAAZHJzL2Rvd25y&#10;ZXYueG1sUEsFBgAAAAAEAAQA9QAAAIUDAAAAAA==&#10;" fillcolor="#b8cce4" strokecolor="white" strokeweight="1pt">
                  <v:fill opacity="32896f"/>
                  <v:shadow color="#d8d8d8"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sQcIA&#10;AADbAAAADwAAAGRycy9kb3ducmV2LnhtbERPS2sCMRC+F/ofwgi91ay1FFnNLiItFNRDfZ3HzbhZ&#10;3Ey2Sarrv28KBW/z8T1nVva2FRfyoXGsYDTMQBBXTjdcK9htP54nIEJE1tg6JgU3ClAWjw8zzLW7&#10;8hddNrEWKYRDjgpMjF0uZagMWQxD1xEn7uS8xZigr6X2eE3htpUvWfYmLTacGgx2tDBUnTc/VoGL&#10;4327/x6bpQ8Lcziu1of321qpp0E/n4KI1Me7+N/9qdP8V/j7JR0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MexBwgAAANsAAAAPAAAAAAAAAAAAAAAAAJgCAABkcnMvZG93&#10;bnJldi54bWxQSwUGAAAAAAQABAD1AAAAhwMAAAAA&#10;" fillcolor="#b8cce4" strokecolor="white" strokeweight="1pt">
                  <v:fill opacity="32896f"/>
                  <v:shadow color="#d8d8d8" offset="3pt,3pt"/>
                </v:rect>
              </v:group>
              <v:rect id="_x0000_s1037" style="position:absolute;left:2690;top:406;width:1563;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ckGsEA&#10;AADbAAAADwAAAGRycy9kb3ducmV2LnhtbERPS2sCMRC+F/ofwgjealZFK6tRRCn10kp9nYfNuLs2&#10;mWyTVLf/vhEKvc3H95zZorVGXMmH2rGCfi8DQVw4XXOp4LB/eZqACBFZo3FMCn4owGL++DDDXLsb&#10;f9B1F0uRQjjkqKCKscmlDEVFFkPPNcSJOztvMSboS6k93lK4NXKQZWNpsebUUGFDq4qKz923VfC+&#10;Xb8dt2ZshnGd8eXr1dPg9KxUt9MupyAitfFf/Ofe6DR/BPdf0gFy/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nJBrBAAAA2wAAAA8AAAAAAAAAAAAAAAAAmAIAAGRycy9kb3du&#10;cmV2LnhtbFBLBQYAAAAABAAEAPUAAACGAwAAAAA=&#10;" fillcolor="#7030a0" strokecolor="white" strokeweight="1pt">
                <v:shadow color="#d8d8d8" offset="3pt,3pt"/>
                <v:textbox style="mso-next-textbox:#_x0000_s1037">
                  <w:txbxContent>
                    <w:p w14:paraId="088A37F3" w14:textId="2C2FF817" w:rsidR="00AA42D9" w:rsidRPr="005013E2" w:rsidRDefault="00AA42D9">
                      <w:pPr>
                        <w:jc w:val="center"/>
                        <w:rPr>
                          <w:color w:val="FFFFFF"/>
                          <w:sz w:val="48"/>
                          <w:szCs w:val="52"/>
                        </w:rPr>
                      </w:pPr>
                      <w:r w:rsidRPr="005013E2">
                        <w:rPr>
                          <w:color w:val="000000"/>
                          <w:sz w:val="52"/>
                          <w:szCs w:val="52"/>
                        </w:rPr>
                        <w:t>201</w:t>
                      </w:r>
                      <w:r w:rsidR="00A7282F">
                        <w:rPr>
                          <w:color w:val="000000"/>
                          <w:sz w:val="52"/>
                          <w:szCs w:val="52"/>
                        </w:rPr>
                        <w:t>9</w:t>
                      </w:r>
                    </w:p>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vWqLwwwAAANsAAAAP&#10;AAAAAAAAAAAAAAAAAKoCAABkcnMvZG93bnJldi54bWxQSwUGAAAAAAQABAD6AAAAmgMAAAAA&#10;">
                <v:rect id="Rectangle 16" o:spid="_x0000_s1040"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BZ8QA&#10;AADbAAAADwAAAGRycy9kb3ducmV2LnhtbESPT2/CMAzF75P4DpGRuI10iP3rCAghIW2ctm6X3azG&#10;ayoap2oCbffp8QGJm633/N7Pq83gG3WmLtaBDTzMM1DEZbA1VwZ+vvf3L6BiQrbYBCYDI0XYrCd3&#10;K8xt6PmLzkWqlIRwzNGAS6nNtY6lI49xHlpi0f5C5zHJ2lXadthLuG/0IsuetMeapcFhSztH5bE4&#10;eQOH8dWOzx/jdvn46Wz6/62OZdEbM5sO2zdQiYZ0M1+v363gC6z8IgPo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mgWfEAAAA2wAAAA8AAAAAAAAAAAAAAAAAmAIAAGRycy9k&#10;b3ducmV2LnhtbFBLBQYAAAAABAAEAPUAAACJAwAAAAA=&#10;" fillcolor="#bfbfbf" strokecolor="white" strokeweight="1pt">
                  <v:fill opacity="32896f"/>
                  <v:shadow color="#d8d8d8" offset="3pt,3pt"/>
                </v:rect>
                <v:rect id="Rectangle 17" o:spid="_x0000_s104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t6QsIA&#10;AADbAAAADwAAAGRycy9kb3ducmV2LnhtbESPQYvCMBSE74L/ITzBm6ZWkKVrlGVBWPSirqLHR/O2&#10;LTYvJcnW6q83guBxmJlvmPmyM7VoyfnKsoLJOAFBnFtdcaHg8LsafYDwAVljbZkU3MjDctHvzTHT&#10;9so7avehEBHCPkMFZQhNJqXPSzLox7Yhjt6fdQZDlK6Q2uE1wk0t0ySZSYMVx4USG/ouKb/s/42C&#10;eu38ltr2vLkfzek222F60ajUcNB9fYII1IV3+NX+0QrS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3pCwgAAANsAAAAPAAAAAAAAAAAAAAAAAJgCAABkcnMvZG93&#10;bnJldi54bWxQSwUGAAAAAAQABAD1AAAAhwMAAAAA&#10;" fillcolor="#c0504d" strokecolor="white" strokeweight="1pt">
                  <v:shadow color="#d8d8d8" offset="3pt,3pt"/>
                </v:rect>
                <v:rect id="Rectangle 18" o:spid="_x0000_s1042"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dB38QA&#10;AADbAAAADwAAAGRycy9kb3ducmV2LnhtbESPQWvCQBSE74L/YXmCt7pRbLWpq4hQ0J40euntkX3N&#10;BrNvQ3ZrEn99tyB4HGbmG2a16WwlbtT40rGC6SQBQZw7XXKh4HL+fFmC8AFZY+WYFPTkYbMeDlaY&#10;atfyiW5ZKESEsE9RgQmhTqX0uSGLfuJq4uj9uMZiiLIppG6wjXBbyVmSvEmLJccFgzXtDOXX7Ncq&#10;+Orfdb849Nv569HocP8urnnWKjUeddsPEIG68Aw/2nutYDaH/y/x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HQd/EAAAA2wAAAA8AAAAAAAAAAAAAAAAAmAIAAGRycy9k&#10;b3ducmV2LnhtbFBLBQYAAAAABAAEAPUAAACJAwAAAAA=&#10;" fillcolor="#bfbfbf" strokecolor="white" strokeweight="1pt">
                  <v:fill opacity="32896f"/>
                  <v:shadow color="#d8d8d8" offset="3pt,3pt"/>
                </v:rect>
              </v:group>
              <v:rect id="Rectangle 19" o:spid="_x0000_s1043" style="position:absolute;left:3446;top:13758;width:7105;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HcL8MA&#10;AADbAAAADwAAAGRycy9kb3ducmV2LnhtbESPQWsCMRSE7wX/Q3iCl6JZhXZlNYotCj30ou3B43Pz&#10;3CwmL8smavz3TaHQ4zAz3zDLdXJW3KgPrWcF00kBgrj2uuVGwffXbjwHESKyRuuZFDwowHo1eFpi&#10;pf2d93Q7xEZkCIcKFZgYu0rKUBtyGCa+I87e2fcOY5Z9I3WP9wx3Vs6K4lU6bDkvGOzo3VB9OVyd&#10;gs/SvrmtndbxWae07fYnUx5LpUbDtFmAiJTif/iv/aEVzF7g90v+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HcL8MAAADbAAAADwAAAAAAAAAAAAAAAACYAgAAZHJzL2Rv&#10;d25yZXYueG1sUEsFBgAAAAAEAAQA9QAAAIgDAAAAAA==&#10;" filled="f" stroked="f" strokecolor="white" strokeweight="1pt">
                <v:fill opacity="52428f"/>
                <v:shadow color="#d8d8d8" offset="3pt,3pt"/>
                <v:textbox style="mso-next-textbox:#Rectangle 19" inset=",0,,0">
                  <w:txbxContent>
                    <w:p w14:paraId="0C58CDD8" w14:textId="77777777" w:rsidR="00AA42D9" w:rsidRPr="00713494" w:rsidRDefault="00AA42D9" w:rsidP="00EB042D">
                      <w:pPr>
                        <w:pStyle w:val="NoSpacing"/>
                        <w:jc w:val="right"/>
                        <w:rPr>
                          <w:color w:val="FFFFFF"/>
                        </w:rPr>
                      </w:pPr>
                      <w:r>
                        <w:t>Huracan Pty Ltd</w:t>
                      </w:r>
                    </w:p>
                    <w:p w14:paraId="45DD89BF" w14:textId="33CC4B6B" w:rsidR="00AA42D9" w:rsidRDefault="00A7282F" w:rsidP="00EB042D">
                      <w:pPr>
                        <w:pStyle w:val="NoSpacing"/>
                        <w:jc w:val="right"/>
                      </w:pPr>
                      <w:r>
                        <w:t>18-</w:t>
                      </w:r>
                      <w:r w:rsidR="00AA42D9">
                        <w:t>Sep-201</w:t>
                      </w:r>
                      <w:r>
                        <w:t>9</w:t>
                      </w:r>
                    </w:p>
                    <w:p w14:paraId="5EFA39A7" w14:textId="77777777" w:rsidR="00AA42D9" w:rsidRPr="00713494" w:rsidRDefault="00AA42D9" w:rsidP="00EB042D">
                      <w:pPr>
                        <w:pStyle w:val="NoSpacing"/>
                        <w:jc w:val="right"/>
                        <w:rPr>
                          <w:color w:val="FFFFFF"/>
                        </w:rPr>
                      </w:pPr>
                      <w:r>
                        <w:t>Revision 2.</w:t>
                      </w:r>
                      <w:r w:rsidR="00A2624E">
                        <w:t>2</w:t>
                      </w:r>
                    </w:p>
                  </w:txbxContent>
                </v:textbox>
              </v:rect>
            </v:group>
            <w10:wrap anchorx="page" anchory="page"/>
          </v:group>
        </w:pict>
      </w:r>
    </w:p>
    <w:p w14:paraId="0F7F9B62" w14:textId="77777777" w:rsidR="00EB042D" w:rsidRDefault="003D4C16">
      <w:pPr>
        <w:widowControl/>
        <w:rPr>
          <w:b/>
          <w:sz w:val="24"/>
          <w:lang w:val="fr-FR"/>
        </w:rPr>
      </w:pPr>
      <w:r>
        <w:rPr>
          <w:noProof/>
        </w:rPr>
        <w:pict w14:anchorId="32AFFF42">
          <v:shapetype id="_x0000_t202" coordsize="21600,21600" o:spt="202" path="m,l,21600r21600,l21600,xe">
            <v:stroke joinstyle="miter"/>
            <v:path gradientshapeok="t" o:connecttype="rect"/>
          </v:shapetype>
          <v:shape id="Text Box 2" o:spid="_x0000_s1069" type="#_x0000_t202" style="position:absolute;margin-left:96.7pt;margin-top:648.25pt;width:275.5pt;height:30.2pt;z-index:27;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" filled="f" stroked="f">
            <v:textbox style="mso-next-textbox:#Text Box 2;mso-fit-shape-to-text:t">
              <w:txbxContent>
                <w:p w14:paraId="70BEFF14" w14:textId="77777777" w:rsidR="003D4C16" w:rsidRPr="003D4C16" w:rsidRDefault="003D4C16" w:rsidP="003D4C16">
                  <w:pPr>
                    <w:rPr>
                      <w:sz w:val="40"/>
                      <w:szCs w:val="44"/>
                    </w:rPr>
                  </w:pPr>
                  <w:r w:rsidRPr="003D4C16">
                    <w:rPr>
                      <w:sz w:val="40"/>
                      <w:szCs w:val="44"/>
                    </w:rPr>
                    <w:t>Document Control: P</w:t>
                  </w:r>
                  <w:r>
                    <w:rPr>
                      <w:sz w:val="40"/>
                      <w:szCs w:val="44"/>
                    </w:rPr>
                    <w:t>ublic</w:t>
                  </w:r>
                </w:p>
              </w:txbxContent>
            </v:textbox>
          </v:shape>
        </w:pict>
      </w:r>
      <w:r w:rsidR="00EB042D">
        <w:br w:type="page"/>
      </w:r>
    </w:p>
    <w:p w14:paraId="2D78B29A" w14:textId="77777777" w:rsidR="006D212A" w:rsidRDefault="006D212A">
      <w:pPr>
        <w:pStyle w:val="Bottom1"/>
        <w:rPr>
          <w:rFonts w:ascii="Helvetica" w:hAnsi="Helvetica"/>
        </w:rPr>
      </w:pPr>
    </w:p>
    <w:p w14:paraId="0A689A09" w14:textId="3F76175F" w:rsidR="006D212A" w:rsidRDefault="00A7282F" w:rsidP="00A7282F">
      <w:pPr>
        <w:pStyle w:val="Bottom1"/>
        <w:tabs>
          <w:tab w:val="left" w:pos="6687"/>
        </w:tabs>
        <w:jc w:val="left"/>
        <w:rPr>
          <w:rFonts w:ascii="Helvetica" w:hAnsi="Helvetica"/>
        </w:rPr>
      </w:pPr>
      <w:r>
        <w:rPr>
          <w:rFonts w:ascii="Helvetica" w:hAnsi="Helvetica"/>
        </w:rPr>
        <w:tab/>
      </w:r>
      <w:bookmarkStart w:id="1" w:name="_GoBack"/>
      <w:bookmarkEnd w:id="1"/>
    </w:p>
    <w:p w14:paraId="69EA07CF" w14:textId="77777777" w:rsidR="006D212A" w:rsidRDefault="006D212A">
      <w:pPr>
        <w:pStyle w:val="Bottom1"/>
        <w:rPr>
          <w:rFonts w:ascii="Helvetica" w:hAnsi="Helvetica"/>
        </w:rPr>
      </w:pPr>
    </w:p>
    <w:p w14:paraId="523A8769" w14:textId="77777777" w:rsidR="006D212A" w:rsidRDefault="006D212A">
      <w:pPr>
        <w:pStyle w:val="Bottom1"/>
        <w:rPr>
          <w:rFonts w:ascii="Helvetica" w:hAnsi="Helvetica"/>
        </w:rPr>
      </w:pPr>
    </w:p>
    <w:p w14:paraId="2A69A09C" w14:textId="77777777" w:rsidR="006D212A" w:rsidRDefault="006D212A">
      <w:pPr>
        <w:pStyle w:val="Bottom1"/>
        <w:rPr>
          <w:rFonts w:ascii="Helvetica" w:hAnsi="Helvetica"/>
        </w:rPr>
      </w:pPr>
    </w:p>
    <w:p w14:paraId="314355DE" w14:textId="77777777" w:rsidR="006D212A" w:rsidRDefault="006D212A">
      <w:pPr>
        <w:pStyle w:val="Bottom1"/>
        <w:rPr>
          <w:rFonts w:ascii="Helvetica" w:hAnsi="Helvetica"/>
        </w:rPr>
      </w:pPr>
    </w:p>
    <w:p w14:paraId="7F41ED47" w14:textId="77777777" w:rsidR="006D212A" w:rsidRDefault="006D212A">
      <w:pPr>
        <w:pStyle w:val="Bottom1"/>
        <w:rPr>
          <w:rFonts w:ascii="Helvetica" w:hAnsi="Helvetica"/>
        </w:rPr>
      </w:pPr>
    </w:p>
    <w:p w14:paraId="1F38AF83" w14:textId="77777777" w:rsidR="006D212A" w:rsidRDefault="006D212A">
      <w:pPr>
        <w:pStyle w:val="BottomBox"/>
        <w:pBdr>
          <w:top w:val="none" w:sz="0" w:space="0" w:color="auto"/>
          <w:left w:val="none" w:sz="0" w:space="0" w:color="auto"/>
          <w:bottom w:val="none" w:sz="0" w:space="0" w:color="auto"/>
          <w:right w:val="none" w:sz="0" w:space="0" w:color="auto"/>
        </w:pBdr>
        <w:ind w:left="630" w:right="1474"/>
        <w:rPr>
          <w:rFonts w:ascii="Helvetica" w:hAnsi="Helvetica"/>
          <w:sz w:val="36"/>
        </w:rPr>
      </w:pPr>
    </w:p>
    <w:p w14:paraId="5CB1EBA9" w14:textId="77777777" w:rsidR="006D212A" w:rsidRDefault="006D212A">
      <w:pPr>
        <w:pStyle w:val="BottomBox"/>
        <w:pBdr>
          <w:top w:val="none" w:sz="0" w:space="0" w:color="auto"/>
          <w:left w:val="none" w:sz="0" w:space="0" w:color="auto"/>
          <w:bottom w:val="none" w:sz="0" w:space="0" w:color="auto"/>
          <w:right w:val="none" w:sz="0" w:space="0" w:color="auto"/>
        </w:pBdr>
        <w:ind w:left="630" w:right="1474"/>
        <w:rPr>
          <w:rFonts w:ascii="Helvetica" w:hAnsi="Helvetica"/>
          <w:sz w:val="36"/>
        </w:rPr>
      </w:pPr>
    </w:p>
    <w:p w14:paraId="30AA9FA4" w14:textId="77777777" w:rsidR="006D212A" w:rsidRPr="005013E2" w:rsidRDefault="00BC58DD">
      <w:pPr>
        <w:pStyle w:val="BottomBox"/>
        <w:pBdr>
          <w:top w:val="none" w:sz="0" w:space="0" w:color="auto"/>
          <w:left w:val="none" w:sz="0" w:space="0" w:color="auto"/>
          <w:bottom w:val="none" w:sz="0" w:space="0" w:color="auto"/>
          <w:right w:val="none" w:sz="0" w:space="0" w:color="auto"/>
        </w:pBdr>
        <w:ind w:left="0" w:right="29"/>
        <w:outlineLvl w:val="0"/>
        <w:rPr>
          <w:rFonts w:ascii="Helvetica" w:hAnsi="Helvetica"/>
          <w:color w:val="000000"/>
          <w:sz w:val="44"/>
        </w:rPr>
      </w:pPr>
      <w:r w:rsidRPr="005013E2">
        <w:rPr>
          <w:rFonts w:ascii="Helvetica" w:hAnsi="Helvetica"/>
          <w:color w:val="000000"/>
          <w:sz w:val="44"/>
        </w:rPr>
        <w:t xml:space="preserve">EMERGENCY </w:t>
      </w:r>
      <w:r w:rsidR="004725BF">
        <w:rPr>
          <w:rFonts w:ascii="Helvetica" w:hAnsi="Helvetica"/>
          <w:color w:val="000000"/>
          <w:sz w:val="44"/>
        </w:rPr>
        <w:t>MANAGEMENT</w:t>
      </w:r>
      <w:r w:rsidR="006D212A" w:rsidRPr="005013E2">
        <w:rPr>
          <w:rFonts w:ascii="Helvetica" w:hAnsi="Helvetica"/>
          <w:color w:val="000000"/>
          <w:sz w:val="44"/>
        </w:rPr>
        <w:t xml:space="preserve"> PLAN</w:t>
      </w:r>
    </w:p>
    <w:p w14:paraId="1CBB29FA" w14:textId="77777777" w:rsidR="00EB042D" w:rsidRPr="005013E2" w:rsidRDefault="00EB042D">
      <w:pPr>
        <w:pStyle w:val="BottomBox"/>
        <w:pBdr>
          <w:top w:val="none" w:sz="0" w:space="0" w:color="auto"/>
          <w:left w:val="none" w:sz="0" w:space="0" w:color="auto"/>
          <w:bottom w:val="none" w:sz="0" w:space="0" w:color="auto"/>
          <w:right w:val="none" w:sz="0" w:space="0" w:color="auto"/>
        </w:pBdr>
        <w:ind w:left="0" w:right="29"/>
        <w:outlineLvl w:val="0"/>
        <w:rPr>
          <w:rFonts w:ascii="Helvetica" w:hAnsi="Helvetica"/>
          <w:color w:val="000000"/>
          <w:sz w:val="44"/>
        </w:rPr>
      </w:pPr>
    </w:p>
    <w:p w14:paraId="534615AA" w14:textId="77777777" w:rsidR="00EB042D" w:rsidRDefault="00EB042D" w:rsidP="00EB042D">
      <w:pPr>
        <w:pStyle w:val="BottomBox"/>
        <w:pBdr>
          <w:top w:val="none" w:sz="0" w:space="0" w:color="auto"/>
          <w:left w:val="none" w:sz="0" w:space="0" w:color="auto"/>
          <w:bottom w:val="none" w:sz="0" w:space="0" w:color="auto"/>
          <w:right w:val="none" w:sz="0" w:space="0" w:color="auto"/>
        </w:pBdr>
        <w:ind w:left="0" w:right="29"/>
        <w:outlineLvl w:val="0"/>
        <w:rPr>
          <w:rFonts w:ascii="Helvetica" w:hAnsi="Helvetica"/>
          <w:sz w:val="44"/>
        </w:rPr>
      </w:pPr>
      <w:r>
        <w:rPr>
          <w:rFonts w:ascii="Helvetica" w:hAnsi="Helvetica"/>
          <w:sz w:val="44"/>
        </w:rPr>
        <w:t>ROMA, QUEENSLAND</w:t>
      </w:r>
    </w:p>
    <w:p w14:paraId="42B9FD4A" w14:textId="77777777" w:rsidR="006D212A" w:rsidRDefault="006D212A">
      <w:pPr>
        <w:pStyle w:val="BottomBox"/>
        <w:pBdr>
          <w:top w:val="none" w:sz="0" w:space="0" w:color="auto"/>
          <w:left w:val="none" w:sz="0" w:space="0" w:color="auto"/>
          <w:bottom w:val="none" w:sz="0" w:space="0" w:color="auto"/>
          <w:right w:val="none" w:sz="0" w:space="0" w:color="auto"/>
        </w:pBdr>
        <w:ind w:left="630" w:right="1474"/>
        <w:rPr>
          <w:rFonts w:ascii="Helvetica" w:hAnsi="Helvetica"/>
        </w:rPr>
      </w:pPr>
    </w:p>
    <w:p w14:paraId="7436D440" w14:textId="77777777" w:rsidR="006D212A" w:rsidRPr="00397450" w:rsidRDefault="006D212A">
      <w:pPr>
        <w:pStyle w:val="BottomBox"/>
        <w:pBdr>
          <w:top w:val="none" w:sz="0" w:space="0" w:color="auto"/>
          <w:left w:val="none" w:sz="0" w:space="0" w:color="auto"/>
          <w:bottom w:val="none" w:sz="0" w:space="0" w:color="auto"/>
          <w:right w:val="none" w:sz="0" w:space="0" w:color="auto"/>
        </w:pBdr>
        <w:ind w:left="630" w:right="1474"/>
        <w:rPr>
          <w:rFonts w:ascii="Helvetica" w:hAnsi="Helvetica"/>
        </w:rPr>
      </w:pPr>
    </w:p>
    <w:p w14:paraId="76798951" w14:textId="77777777" w:rsidR="006D212A" w:rsidRDefault="006D212A">
      <w:pPr>
        <w:pStyle w:val="Bottom1"/>
        <w:rPr>
          <w:rFonts w:ascii="Helvetica" w:hAnsi="Helvetica"/>
        </w:rPr>
      </w:pPr>
    </w:p>
    <w:p w14:paraId="2F95E230" w14:textId="77777777" w:rsidR="006D212A" w:rsidRDefault="006D212A">
      <w:pPr>
        <w:pStyle w:val="Bottom1"/>
        <w:rPr>
          <w:rFonts w:ascii="Helvetica" w:hAnsi="Helvetica"/>
        </w:rPr>
      </w:pPr>
    </w:p>
    <w:p w14:paraId="2413055C" w14:textId="77777777" w:rsidR="006D212A" w:rsidRDefault="006D212A">
      <w:pPr>
        <w:pStyle w:val="Bottom1"/>
        <w:tabs>
          <w:tab w:val="left" w:pos="1276"/>
        </w:tabs>
        <w:rPr>
          <w:rFonts w:ascii="Helvetica" w:hAnsi="Helvetica"/>
          <w:sz w:val="20"/>
        </w:rPr>
      </w:pPr>
    </w:p>
    <w:p w14:paraId="08C15D90" w14:textId="77777777" w:rsidR="006D212A" w:rsidRDefault="006D212A">
      <w:pPr>
        <w:pStyle w:val="Bottom1"/>
        <w:tabs>
          <w:tab w:val="left" w:pos="1276"/>
        </w:tabs>
        <w:rPr>
          <w:rFonts w:ascii="Helvetica" w:hAnsi="Helvetica"/>
          <w:sz w:val="20"/>
        </w:rPr>
      </w:pPr>
    </w:p>
    <w:p w14:paraId="7D2F0732" w14:textId="77777777" w:rsidR="006D212A" w:rsidRDefault="006D212A">
      <w:pPr>
        <w:pStyle w:val="Bottom1"/>
        <w:tabs>
          <w:tab w:val="left" w:pos="1276"/>
        </w:tabs>
        <w:jc w:val="left"/>
        <w:rPr>
          <w:rFonts w:ascii="Helvetica" w:hAnsi="Helvetica"/>
          <w:sz w:val="20"/>
        </w:rPr>
      </w:pPr>
    </w:p>
    <w:p w14:paraId="1033F79D" w14:textId="77777777" w:rsidR="006D212A" w:rsidRPr="00397450" w:rsidRDefault="006D212A">
      <w:pPr>
        <w:pStyle w:val="Bottom1"/>
        <w:jc w:val="left"/>
        <w:rPr>
          <w:rFonts w:ascii="Helvetica" w:hAnsi="Helvetica"/>
        </w:rPr>
      </w:pPr>
    </w:p>
    <w:p w14:paraId="34AEEB9F" w14:textId="77777777" w:rsidR="006D212A" w:rsidRDefault="006D212A">
      <w:pPr>
        <w:pStyle w:val="Bottom1"/>
        <w:jc w:val="left"/>
        <w:rPr>
          <w:rFonts w:ascii="Helvetica" w:hAnsi="Helvetica"/>
        </w:rPr>
      </w:pPr>
    </w:p>
    <w:p w14:paraId="35920555" w14:textId="77777777" w:rsidR="006D212A" w:rsidRDefault="006D212A">
      <w:pPr>
        <w:pStyle w:val="Bottom1"/>
        <w:jc w:val="left"/>
        <w:rPr>
          <w:rFonts w:ascii="Helvetica" w:hAnsi="Helvetica"/>
        </w:rPr>
      </w:pPr>
    </w:p>
    <w:p w14:paraId="3DE36E2A" w14:textId="77777777" w:rsidR="006D212A" w:rsidRDefault="006D212A">
      <w:pPr>
        <w:pStyle w:val="Bottom1"/>
        <w:jc w:val="left"/>
        <w:rPr>
          <w:rFonts w:ascii="Helvetica" w:hAnsi="Helvetica"/>
        </w:rPr>
      </w:pPr>
    </w:p>
    <w:p w14:paraId="59060464" w14:textId="77777777" w:rsidR="00E936EE" w:rsidRDefault="00E936EE">
      <w:pPr>
        <w:pStyle w:val="Bottom1"/>
        <w:jc w:val="left"/>
        <w:rPr>
          <w:rFonts w:ascii="Helvetica" w:hAnsi="Helvetica"/>
        </w:rPr>
      </w:pPr>
    </w:p>
    <w:p w14:paraId="56E366F0" w14:textId="77777777" w:rsidR="0096377B" w:rsidRDefault="0096377B">
      <w:pPr>
        <w:pStyle w:val="Bottom1"/>
        <w:jc w:val="left"/>
        <w:rPr>
          <w:rFonts w:ascii="Helvetica" w:hAnsi="Helvetica"/>
        </w:rPr>
      </w:pPr>
    </w:p>
    <w:p w14:paraId="6CF0F3A1" w14:textId="77777777" w:rsidR="006D212A" w:rsidRDefault="006D212A">
      <w:pPr>
        <w:pStyle w:val="Bottom1"/>
        <w:jc w:val="left"/>
        <w:rPr>
          <w:rFonts w:ascii="Helvetica" w:hAnsi="Helvetica"/>
        </w:rPr>
      </w:pPr>
    </w:p>
    <w:tbl>
      <w:tblPr>
        <w:tblW w:w="9170" w:type="dxa"/>
        <w:tblLayout w:type="fixed"/>
        <w:tblCellMar>
          <w:left w:w="80" w:type="dxa"/>
          <w:right w:w="80" w:type="dxa"/>
        </w:tblCellMar>
        <w:tblLook w:val="0000" w:firstRow="0" w:lastRow="0" w:firstColumn="0" w:lastColumn="0" w:noHBand="0" w:noVBand="0"/>
      </w:tblPr>
      <w:tblGrid>
        <w:gridCol w:w="931"/>
        <w:gridCol w:w="1276"/>
        <w:gridCol w:w="2268"/>
        <w:gridCol w:w="1559"/>
        <w:gridCol w:w="1516"/>
        <w:gridCol w:w="1620"/>
      </w:tblGrid>
      <w:tr w:rsidR="00397450" w14:paraId="31E37E1C" w14:textId="77777777" w:rsidTr="00397450">
        <w:trPr>
          <w:cantSplit/>
        </w:trPr>
        <w:tc>
          <w:tcPr>
            <w:tcW w:w="931" w:type="dxa"/>
            <w:tcBorders>
              <w:top w:val="single" w:sz="6" w:space="0" w:color="auto"/>
              <w:left w:val="single" w:sz="6" w:space="0" w:color="auto"/>
              <w:bottom w:val="single" w:sz="6" w:space="0" w:color="auto"/>
              <w:right w:val="single" w:sz="6" w:space="0" w:color="auto"/>
            </w:tcBorders>
          </w:tcPr>
          <w:p w14:paraId="72BF5DA6" w14:textId="77777777" w:rsidR="00397450" w:rsidRPr="005013E2" w:rsidRDefault="00397450" w:rsidP="0011162C">
            <w:pPr>
              <w:spacing w:before="40" w:after="40"/>
              <w:jc w:val="center"/>
              <w:rPr>
                <w:rFonts w:ascii="Calibri" w:hAnsi="Calibri" w:cs="Calibri"/>
                <w:b/>
              </w:rPr>
            </w:pPr>
            <w:r w:rsidRPr="005013E2">
              <w:rPr>
                <w:rFonts w:ascii="Calibri" w:hAnsi="Calibri" w:cs="Calibri"/>
                <w:b/>
              </w:rPr>
              <w:t>Version</w:t>
            </w:r>
          </w:p>
        </w:tc>
        <w:tc>
          <w:tcPr>
            <w:tcW w:w="1276" w:type="dxa"/>
            <w:tcBorders>
              <w:top w:val="single" w:sz="6" w:space="0" w:color="auto"/>
              <w:bottom w:val="single" w:sz="6" w:space="0" w:color="auto"/>
              <w:right w:val="single" w:sz="6" w:space="0" w:color="auto"/>
            </w:tcBorders>
          </w:tcPr>
          <w:p w14:paraId="32789461" w14:textId="77777777" w:rsidR="00397450" w:rsidRPr="005013E2" w:rsidRDefault="00397450" w:rsidP="0011162C">
            <w:pPr>
              <w:spacing w:before="40" w:after="40"/>
              <w:jc w:val="center"/>
              <w:rPr>
                <w:rFonts w:ascii="Calibri" w:hAnsi="Calibri" w:cs="Calibri"/>
                <w:b/>
              </w:rPr>
            </w:pPr>
            <w:r w:rsidRPr="005013E2">
              <w:rPr>
                <w:rFonts w:ascii="Calibri" w:hAnsi="Calibri" w:cs="Calibri"/>
                <w:b/>
              </w:rPr>
              <w:t>Issue Date</w:t>
            </w:r>
          </w:p>
        </w:tc>
        <w:tc>
          <w:tcPr>
            <w:tcW w:w="2268" w:type="dxa"/>
            <w:tcBorders>
              <w:top w:val="single" w:sz="6" w:space="0" w:color="auto"/>
              <w:bottom w:val="single" w:sz="6" w:space="0" w:color="auto"/>
              <w:right w:val="single" w:sz="6" w:space="0" w:color="auto"/>
            </w:tcBorders>
          </w:tcPr>
          <w:p w14:paraId="56E11671" w14:textId="77777777" w:rsidR="00397450" w:rsidRPr="005013E2" w:rsidRDefault="00397450" w:rsidP="0011162C">
            <w:pPr>
              <w:spacing w:before="40" w:after="40"/>
              <w:jc w:val="center"/>
              <w:rPr>
                <w:rFonts w:ascii="Calibri" w:hAnsi="Calibri" w:cs="Calibri"/>
                <w:b/>
              </w:rPr>
            </w:pPr>
            <w:r w:rsidRPr="005013E2">
              <w:rPr>
                <w:rFonts w:ascii="Calibri" w:hAnsi="Calibri" w:cs="Calibri"/>
                <w:b/>
              </w:rPr>
              <w:t>Revision Description</w:t>
            </w:r>
          </w:p>
        </w:tc>
        <w:tc>
          <w:tcPr>
            <w:tcW w:w="1559" w:type="dxa"/>
            <w:tcBorders>
              <w:top w:val="single" w:sz="6" w:space="0" w:color="auto"/>
              <w:bottom w:val="single" w:sz="6" w:space="0" w:color="auto"/>
              <w:right w:val="single" w:sz="6" w:space="0" w:color="auto"/>
            </w:tcBorders>
          </w:tcPr>
          <w:p w14:paraId="1426D8A7" w14:textId="77777777" w:rsidR="00397450" w:rsidRPr="005013E2" w:rsidRDefault="00397450" w:rsidP="0011162C">
            <w:pPr>
              <w:spacing w:before="40" w:after="40"/>
              <w:jc w:val="center"/>
              <w:rPr>
                <w:rFonts w:ascii="Calibri" w:hAnsi="Calibri" w:cs="Calibri"/>
                <w:b/>
              </w:rPr>
            </w:pPr>
            <w:r w:rsidRPr="005013E2">
              <w:rPr>
                <w:rFonts w:ascii="Calibri" w:hAnsi="Calibri" w:cs="Calibri"/>
                <w:b/>
              </w:rPr>
              <w:t>Prepared</w:t>
            </w:r>
          </w:p>
        </w:tc>
        <w:tc>
          <w:tcPr>
            <w:tcW w:w="1516" w:type="dxa"/>
            <w:tcBorders>
              <w:top w:val="single" w:sz="6" w:space="0" w:color="auto"/>
              <w:bottom w:val="single" w:sz="6" w:space="0" w:color="auto"/>
              <w:right w:val="single" w:sz="6" w:space="0" w:color="auto"/>
            </w:tcBorders>
          </w:tcPr>
          <w:p w14:paraId="31522BDA" w14:textId="77777777" w:rsidR="00397450" w:rsidRPr="005013E2" w:rsidRDefault="00397450" w:rsidP="0011162C">
            <w:pPr>
              <w:spacing w:before="40" w:after="40"/>
              <w:jc w:val="center"/>
              <w:rPr>
                <w:rFonts w:ascii="Calibri" w:hAnsi="Calibri" w:cs="Calibri"/>
                <w:b/>
              </w:rPr>
            </w:pPr>
            <w:r w:rsidRPr="005013E2">
              <w:rPr>
                <w:rFonts w:ascii="Calibri" w:hAnsi="Calibri" w:cs="Calibri"/>
                <w:b/>
              </w:rPr>
              <w:t>Reviewed</w:t>
            </w:r>
          </w:p>
        </w:tc>
        <w:tc>
          <w:tcPr>
            <w:tcW w:w="1620" w:type="dxa"/>
            <w:tcBorders>
              <w:top w:val="single" w:sz="6" w:space="0" w:color="auto"/>
              <w:bottom w:val="single" w:sz="6" w:space="0" w:color="auto"/>
              <w:right w:val="single" w:sz="6" w:space="0" w:color="auto"/>
            </w:tcBorders>
          </w:tcPr>
          <w:p w14:paraId="386911FA" w14:textId="77777777" w:rsidR="00397450" w:rsidRPr="005013E2" w:rsidRDefault="00397450" w:rsidP="0011162C">
            <w:pPr>
              <w:spacing w:before="40" w:after="40"/>
              <w:jc w:val="center"/>
              <w:rPr>
                <w:rFonts w:ascii="Calibri" w:hAnsi="Calibri" w:cs="Calibri"/>
                <w:b/>
              </w:rPr>
            </w:pPr>
            <w:r w:rsidRPr="005013E2">
              <w:rPr>
                <w:rFonts w:ascii="Calibri" w:hAnsi="Calibri" w:cs="Calibri"/>
                <w:b/>
              </w:rPr>
              <w:t>Approved</w:t>
            </w:r>
          </w:p>
        </w:tc>
      </w:tr>
      <w:tr w:rsidR="00397450" w14:paraId="53E2680C" w14:textId="77777777" w:rsidTr="00397450">
        <w:trPr>
          <w:cantSplit/>
        </w:trPr>
        <w:tc>
          <w:tcPr>
            <w:tcW w:w="931" w:type="dxa"/>
            <w:tcBorders>
              <w:top w:val="single" w:sz="6" w:space="0" w:color="auto"/>
              <w:left w:val="single" w:sz="6" w:space="0" w:color="auto"/>
              <w:bottom w:val="single" w:sz="6" w:space="0" w:color="auto"/>
              <w:right w:val="single" w:sz="6" w:space="0" w:color="auto"/>
            </w:tcBorders>
          </w:tcPr>
          <w:p w14:paraId="7F69CD49" w14:textId="77777777" w:rsidR="00397450" w:rsidRPr="005013E2" w:rsidRDefault="00397450">
            <w:pPr>
              <w:jc w:val="center"/>
              <w:rPr>
                <w:rFonts w:ascii="Calibri" w:hAnsi="Calibri" w:cs="Calibri"/>
              </w:rPr>
            </w:pPr>
            <w:r w:rsidRPr="005013E2">
              <w:rPr>
                <w:rFonts w:ascii="Calibri" w:hAnsi="Calibri" w:cs="Calibri"/>
              </w:rPr>
              <w:t>1.0</w:t>
            </w:r>
          </w:p>
        </w:tc>
        <w:tc>
          <w:tcPr>
            <w:tcW w:w="1276" w:type="dxa"/>
            <w:tcBorders>
              <w:top w:val="single" w:sz="6" w:space="0" w:color="auto"/>
              <w:bottom w:val="single" w:sz="6" w:space="0" w:color="auto"/>
              <w:right w:val="single" w:sz="6" w:space="0" w:color="auto"/>
            </w:tcBorders>
          </w:tcPr>
          <w:p w14:paraId="18F576E9" w14:textId="77777777" w:rsidR="00397450" w:rsidRPr="005013E2" w:rsidRDefault="00397450" w:rsidP="00397450">
            <w:pPr>
              <w:rPr>
                <w:rFonts w:ascii="Calibri" w:hAnsi="Calibri" w:cs="Calibri"/>
              </w:rPr>
            </w:pPr>
            <w:r w:rsidRPr="005013E2">
              <w:rPr>
                <w:rFonts w:ascii="Calibri" w:hAnsi="Calibri" w:cs="Calibri"/>
              </w:rPr>
              <w:t>16</w:t>
            </w:r>
            <w:r w:rsidR="006E6607">
              <w:rPr>
                <w:rFonts w:ascii="Calibri" w:hAnsi="Calibri" w:cs="Calibri"/>
                <w:vertAlign w:val="superscript"/>
              </w:rPr>
              <w:t>-</w:t>
            </w:r>
            <w:r w:rsidR="006E6607">
              <w:rPr>
                <w:rFonts w:ascii="Calibri" w:hAnsi="Calibri" w:cs="Calibri"/>
              </w:rPr>
              <w:t>Apr-</w:t>
            </w:r>
            <w:r w:rsidRPr="005013E2">
              <w:rPr>
                <w:rFonts w:ascii="Calibri" w:hAnsi="Calibri" w:cs="Calibri"/>
              </w:rPr>
              <w:t>2012</w:t>
            </w:r>
          </w:p>
        </w:tc>
        <w:tc>
          <w:tcPr>
            <w:tcW w:w="2268" w:type="dxa"/>
            <w:tcBorders>
              <w:top w:val="single" w:sz="6" w:space="0" w:color="auto"/>
              <w:bottom w:val="single" w:sz="6" w:space="0" w:color="auto"/>
              <w:right w:val="single" w:sz="6" w:space="0" w:color="auto"/>
            </w:tcBorders>
          </w:tcPr>
          <w:p w14:paraId="1BDF9932" w14:textId="77777777" w:rsidR="00397450" w:rsidRPr="005013E2" w:rsidRDefault="00A45652" w:rsidP="008822FF">
            <w:pPr>
              <w:pStyle w:val="Header"/>
              <w:tabs>
                <w:tab w:val="clear" w:pos="4536"/>
                <w:tab w:val="clear" w:pos="9072"/>
              </w:tabs>
              <w:spacing w:before="0" w:after="0"/>
              <w:rPr>
                <w:rFonts w:ascii="Calibri" w:hAnsi="Calibri" w:cs="Calibri"/>
              </w:rPr>
            </w:pPr>
            <w:r w:rsidRPr="005013E2">
              <w:rPr>
                <w:rFonts w:ascii="Calibri" w:hAnsi="Calibri" w:cs="Calibri"/>
              </w:rPr>
              <w:t>First Draft ERP</w:t>
            </w:r>
          </w:p>
        </w:tc>
        <w:tc>
          <w:tcPr>
            <w:tcW w:w="1559" w:type="dxa"/>
            <w:tcBorders>
              <w:top w:val="single" w:sz="6" w:space="0" w:color="auto"/>
              <w:bottom w:val="single" w:sz="6" w:space="0" w:color="auto"/>
              <w:right w:val="single" w:sz="6" w:space="0" w:color="auto"/>
            </w:tcBorders>
          </w:tcPr>
          <w:p w14:paraId="6C04D0C1" w14:textId="77777777" w:rsidR="00397450" w:rsidRPr="005013E2" w:rsidRDefault="00397450" w:rsidP="00C952A4">
            <w:pPr>
              <w:jc w:val="center"/>
              <w:rPr>
                <w:rFonts w:ascii="Calibri" w:hAnsi="Calibri" w:cs="Calibri"/>
              </w:rPr>
            </w:pPr>
            <w:r w:rsidRPr="005013E2">
              <w:rPr>
                <w:rFonts w:ascii="Calibri" w:hAnsi="Calibri" w:cs="Calibri"/>
              </w:rPr>
              <w:t>K. Hollingworth</w:t>
            </w:r>
          </w:p>
        </w:tc>
        <w:tc>
          <w:tcPr>
            <w:tcW w:w="1516" w:type="dxa"/>
            <w:tcBorders>
              <w:top w:val="single" w:sz="6" w:space="0" w:color="auto"/>
              <w:bottom w:val="single" w:sz="6" w:space="0" w:color="auto"/>
              <w:right w:val="single" w:sz="6" w:space="0" w:color="auto"/>
            </w:tcBorders>
          </w:tcPr>
          <w:p w14:paraId="0FC961CB" w14:textId="77777777" w:rsidR="00397450" w:rsidRPr="005013E2" w:rsidRDefault="00397450" w:rsidP="00C952A4">
            <w:pPr>
              <w:jc w:val="center"/>
              <w:rPr>
                <w:rFonts w:ascii="Calibri" w:hAnsi="Calibri" w:cs="Calibri"/>
              </w:rPr>
            </w:pPr>
            <w:r w:rsidRPr="005013E2">
              <w:rPr>
                <w:rFonts w:ascii="Calibri" w:hAnsi="Calibri" w:cs="Calibri"/>
              </w:rPr>
              <w:t>K. Hollingworth</w:t>
            </w:r>
          </w:p>
        </w:tc>
        <w:tc>
          <w:tcPr>
            <w:tcW w:w="1620" w:type="dxa"/>
            <w:tcBorders>
              <w:top w:val="single" w:sz="6" w:space="0" w:color="auto"/>
              <w:bottom w:val="single" w:sz="6" w:space="0" w:color="auto"/>
              <w:right w:val="single" w:sz="6" w:space="0" w:color="auto"/>
            </w:tcBorders>
          </w:tcPr>
          <w:p w14:paraId="3BB96EF4" w14:textId="77777777" w:rsidR="00397450" w:rsidRPr="005013E2" w:rsidRDefault="00397450" w:rsidP="00C952A4">
            <w:pPr>
              <w:rPr>
                <w:rFonts w:ascii="Calibri" w:hAnsi="Calibri" w:cs="Calibri"/>
              </w:rPr>
            </w:pPr>
            <w:r w:rsidRPr="005013E2">
              <w:rPr>
                <w:rFonts w:ascii="Calibri" w:hAnsi="Calibri" w:cs="Calibri"/>
              </w:rPr>
              <w:t>J Hollingworth</w:t>
            </w:r>
          </w:p>
        </w:tc>
      </w:tr>
      <w:tr w:rsidR="006E6607" w14:paraId="24F745BB" w14:textId="77777777" w:rsidTr="00397450">
        <w:trPr>
          <w:cantSplit/>
        </w:trPr>
        <w:tc>
          <w:tcPr>
            <w:tcW w:w="931" w:type="dxa"/>
            <w:tcBorders>
              <w:top w:val="single" w:sz="6" w:space="0" w:color="auto"/>
              <w:left w:val="single" w:sz="6" w:space="0" w:color="auto"/>
              <w:bottom w:val="single" w:sz="6" w:space="0" w:color="auto"/>
              <w:right w:val="single" w:sz="6" w:space="0" w:color="auto"/>
            </w:tcBorders>
          </w:tcPr>
          <w:p w14:paraId="2FBE734B" w14:textId="77777777" w:rsidR="006E6607" w:rsidRPr="005013E2" w:rsidRDefault="006E6607" w:rsidP="00C31D67">
            <w:pPr>
              <w:jc w:val="center"/>
              <w:rPr>
                <w:rFonts w:ascii="Calibri" w:hAnsi="Calibri" w:cs="Calibri"/>
              </w:rPr>
            </w:pPr>
            <w:r w:rsidRPr="005013E2">
              <w:rPr>
                <w:rFonts w:ascii="Calibri" w:hAnsi="Calibri" w:cs="Calibri"/>
              </w:rPr>
              <w:t>2.0</w:t>
            </w:r>
          </w:p>
        </w:tc>
        <w:tc>
          <w:tcPr>
            <w:tcW w:w="1276" w:type="dxa"/>
            <w:tcBorders>
              <w:top w:val="single" w:sz="6" w:space="0" w:color="auto"/>
              <w:bottom w:val="single" w:sz="6" w:space="0" w:color="auto"/>
              <w:right w:val="single" w:sz="6" w:space="0" w:color="auto"/>
            </w:tcBorders>
          </w:tcPr>
          <w:p w14:paraId="3859E368" w14:textId="77777777" w:rsidR="006E6607" w:rsidRPr="005013E2" w:rsidRDefault="006E6607" w:rsidP="00C31D67">
            <w:pPr>
              <w:rPr>
                <w:rFonts w:ascii="Calibri" w:hAnsi="Calibri" w:cs="Calibri"/>
              </w:rPr>
            </w:pPr>
            <w:r w:rsidRPr="005013E2">
              <w:rPr>
                <w:rFonts w:ascii="Calibri" w:hAnsi="Calibri" w:cs="Calibri"/>
              </w:rPr>
              <w:t>25</w:t>
            </w:r>
            <w:r>
              <w:rPr>
                <w:rFonts w:ascii="Calibri" w:hAnsi="Calibri" w:cs="Calibri"/>
                <w:vertAlign w:val="superscript"/>
              </w:rPr>
              <w:t>-</w:t>
            </w:r>
            <w:r>
              <w:rPr>
                <w:rFonts w:ascii="Calibri" w:hAnsi="Calibri" w:cs="Calibri"/>
              </w:rPr>
              <w:t>Sep-2013</w:t>
            </w:r>
          </w:p>
        </w:tc>
        <w:tc>
          <w:tcPr>
            <w:tcW w:w="2268" w:type="dxa"/>
            <w:tcBorders>
              <w:top w:val="single" w:sz="6" w:space="0" w:color="auto"/>
              <w:bottom w:val="single" w:sz="6" w:space="0" w:color="auto"/>
              <w:right w:val="single" w:sz="6" w:space="0" w:color="auto"/>
            </w:tcBorders>
          </w:tcPr>
          <w:p w14:paraId="6B75DA7B" w14:textId="77777777" w:rsidR="006E6607" w:rsidRPr="005013E2" w:rsidRDefault="006E6607" w:rsidP="00C31D67">
            <w:pPr>
              <w:pStyle w:val="Header"/>
              <w:tabs>
                <w:tab w:val="clear" w:pos="4536"/>
                <w:tab w:val="clear" w:pos="9072"/>
              </w:tabs>
              <w:spacing w:before="0" w:after="0"/>
              <w:rPr>
                <w:rFonts w:ascii="Calibri" w:hAnsi="Calibri" w:cs="Calibri"/>
              </w:rPr>
            </w:pPr>
            <w:r w:rsidRPr="005013E2">
              <w:rPr>
                <w:rFonts w:ascii="Calibri" w:hAnsi="Calibri" w:cs="Calibri"/>
              </w:rPr>
              <w:t>Update location specific ERP for Roma</w:t>
            </w:r>
          </w:p>
        </w:tc>
        <w:tc>
          <w:tcPr>
            <w:tcW w:w="1559" w:type="dxa"/>
            <w:tcBorders>
              <w:top w:val="single" w:sz="6" w:space="0" w:color="auto"/>
              <w:bottom w:val="single" w:sz="6" w:space="0" w:color="auto"/>
              <w:right w:val="single" w:sz="6" w:space="0" w:color="auto"/>
            </w:tcBorders>
          </w:tcPr>
          <w:p w14:paraId="234B8863" w14:textId="77777777" w:rsidR="006E6607" w:rsidRPr="005013E2" w:rsidRDefault="006E6607" w:rsidP="00C31D67">
            <w:pPr>
              <w:jc w:val="center"/>
              <w:rPr>
                <w:rFonts w:ascii="Calibri" w:hAnsi="Calibri" w:cs="Calibri"/>
              </w:rPr>
            </w:pPr>
            <w:r w:rsidRPr="005013E2">
              <w:rPr>
                <w:rFonts w:ascii="Calibri" w:hAnsi="Calibri" w:cs="Calibri"/>
              </w:rPr>
              <w:t>K. Hollingworth</w:t>
            </w:r>
          </w:p>
        </w:tc>
        <w:tc>
          <w:tcPr>
            <w:tcW w:w="1516" w:type="dxa"/>
            <w:tcBorders>
              <w:top w:val="single" w:sz="6" w:space="0" w:color="auto"/>
              <w:bottom w:val="single" w:sz="6" w:space="0" w:color="auto"/>
              <w:right w:val="single" w:sz="6" w:space="0" w:color="auto"/>
            </w:tcBorders>
          </w:tcPr>
          <w:p w14:paraId="23BC006E" w14:textId="77777777" w:rsidR="006E6607" w:rsidRPr="005013E2" w:rsidRDefault="006E6607" w:rsidP="00C31D67">
            <w:pPr>
              <w:jc w:val="center"/>
              <w:rPr>
                <w:rFonts w:ascii="Calibri" w:hAnsi="Calibri" w:cs="Calibri"/>
              </w:rPr>
            </w:pPr>
            <w:r w:rsidRPr="005013E2">
              <w:rPr>
                <w:rFonts w:ascii="Calibri" w:hAnsi="Calibri" w:cs="Calibri"/>
              </w:rPr>
              <w:t>K. Hollingworth</w:t>
            </w:r>
          </w:p>
        </w:tc>
        <w:tc>
          <w:tcPr>
            <w:tcW w:w="1620" w:type="dxa"/>
            <w:tcBorders>
              <w:top w:val="single" w:sz="6" w:space="0" w:color="auto"/>
              <w:bottom w:val="single" w:sz="6" w:space="0" w:color="auto"/>
              <w:right w:val="single" w:sz="6" w:space="0" w:color="auto"/>
            </w:tcBorders>
          </w:tcPr>
          <w:p w14:paraId="7E6933DB" w14:textId="77777777" w:rsidR="006E6607" w:rsidRPr="005013E2" w:rsidRDefault="006E6607" w:rsidP="00C31D67">
            <w:pPr>
              <w:rPr>
                <w:rFonts w:ascii="Calibri" w:hAnsi="Calibri" w:cs="Calibri"/>
              </w:rPr>
            </w:pPr>
            <w:r w:rsidRPr="005013E2">
              <w:rPr>
                <w:rFonts w:ascii="Calibri" w:hAnsi="Calibri" w:cs="Calibri"/>
              </w:rPr>
              <w:t>J Hollingworth</w:t>
            </w:r>
          </w:p>
        </w:tc>
      </w:tr>
      <w:tr w:rsidR="006E6607" w14:paraId="54A5D016" w14:textId="77777777" w:rsidTr="00397450">
        <w:trPr>
          <w:cantSplit/>
          <w:trHeight w:val="354"/>
        </w:trPr>
        <w:tc>
          <w:tcPr>
            <w:tcW w:w="931" w:type="dxa"/>
            <w:tcBorders>
              <w:top w:val="single" w:sz="6" w:space="0" w:color="auto"/>
              <w:left w:val="single" w:sz="6" w:space="0" w:color="auto"/>
              <w:bottom w:val="single" w:sz="6" w:space="0" w:color="auto"/>
              <w:right w:val="single" w:sz="6" w:space="0" w:color="auto"/>
            </w:tcBorders>
          </w:tcPr>
          <w:p w14:paraId="3D3AE370" w14:textId="77777777" w:rsidR="006E6607" w:rsidRPr="006E6607" w:rsidRDefault="006E6607">
            <w:pPr>
              <w:spacing w:before="40" w:after="40"/>
              <w:jc w:val="center"/>
              <w:rPr>
                <w:rFonts w:ascii="Calibri" w:hAnsi="Calibri" w:cs="Calibri"/>
              </w:rPr>
            </w:pPr>
            <w:r w:rsidRPr="006E6607">
              <w:rPr>
                <w:rFonts w:ascii="Calibri" w:hAnsi="Calibri" w:cs="Calibri"/>
              </w:rPr>
              <w:t>2.1</w:t>
            </w:r>
          </w:p>
        </w:tc>
        <w:tc>
          <w:tcPr>
            <w:tcW w:w="1276" w:type="dxa"/>
            <w:tcBorders>
              <w:top w:val="single" w:sz="6" w:space="0" w:color="auto"/>
              <w:bottom w:val="single" w:sz="6" w:space="0" w:color="auto"/>
              <w:right w:val="single" w:sz="6" w:space="0" w:color="auto"/>
            </w:tcBorders>
          </w:tcPr>
          <w:p w14:paraId="173404A0" w14:textId="77777777" w:rsidR="006E6607" w:rsidRPr="006E6607" w:rsidRDefault="00AD4A15">
            <w:pPr>
              <w:spacing w:before="40" w:after="40"/>
              <w:jc w:val="center"/>
              <w:rPr>
                <w:rFonts w:ascii="Calibri" w:hAnsi="Calibri" w:cs="Calibri"/>
              </w:rPr>
            </w:pPr>
            <w:r>
              <w:rPr>
                <w:rFonts w:ascii="Calibri" w:hAnsi="Calibri" w:cs="Calibri"/>
              </w:rPr>
              <w:t>19-Sep</w:t>
            </w:r>
            <w:r w:rsidR="006E6607" w:rsidRPr="006E6607">
              <w:rPr>
                <w:rFonts w:ascii="Calibri" w:hAnsi="Calibri" w:cs="Calibri"/>
              </w:rPr>
              <w:t>-2015</w:t>
            </w:r>
          </w:p>
        </w:tc>
        <w:tc>
          <w:tcPr>
            <w:tcW w:w="2268" w:type="dxa"/>
            <w:tcBorders>
              <w:top w:val="single" w:sz="6" w:space="0" w:color="auto"/>
              <w:bottom w:val="single" w:sz="6" w:space="0" w:color="auto"/>
              <w:right w:val="single" w:sz="6" w:space="0" w:color="auto"/>
            </w:tcBorders>
          </w:tcPr>
          <w:p w14:paraId="41A225CC" w14:textId="77777777" w:rsidR="006E6607" w:rsidRPr="006E6607" w:rsidRDefault="006E6607" w:rsidP="006E6607">
            <w:pPr>
              <w:spacing w:before="40" w:after="40"/>
              <w:rPr>
                <w:rFonts w:ascii="Calibri" w:hAnsi="Calibri" w:cs="Calibri"/>
              </w:rPr>
            </w:pPr>
            <w:r w:rsidRPr="006E6607">
              <w:rPr>
                <w:rFonts w:ascii="Calibri" w:hAnsi="Calibri" w:cs="Calibri"/>
              </w:rPr>
              <w:t>Minor changes post drill</w:t>
            </w:r>
          </w:p>
        </w:tc>
        <w:tc>
          <w:tcPr>
            <w:tcW w:w="1559" w:type="dxa"/>
            <w:tcBorders>
              <w:top w:val="single" w:sz="6" w:space="0" w:color="auto"/>
              <w:bottom w:val="single" w:sz="6" w:space="0" w:color="auto"/>
              <w:right w:val="single" w:sz="6" w:space="0" w:color="auto"/>
            </w:tcBorders>
          </w:tcPr>
          <w:p w14:paraId="0490DB61" w14:textId="77777777" w:rsidR="006E6607" w:rsidRPr="005013E2" w:rsidRDefault="006E6607" w:rsidP="00C31D67">
            <w:pPr>
              <w:jc w:val="center"/>
              <w:rPr>
                <w:rFonts w:ascii="Calibri" w:hAnsi="Calibri" w:cs="Calibri"/>
              </w:rPr>
            </w:pPr>
            <w:r w:rsidRPr="005013E2">
              <w:rPr>
                <w:rFonts w:ascii="Calibri" w:hAnsi="Calibri" w:cs="Calibri"/>
              </w:rPr>
              <w:t>K. Hollingworth</w:t>
            </w:r>
          </w:p>
        </w:tc>
        <w:tc>
          <w:tcPr>
            <w:tcW w:w="1516" w:type="dxa"/>
            <w:tcBorders>
              <w:top w:val="single" w:sz="6" w:space="0" w:color="auto"/>
              <w:bottom w:val="single" w:sz="6" w:space="0" w:color="auto"/>
              <w:right w:val="single" w:sz="6" w:space="0" w:color="auto"/>
            </w:tcBorders>
          </w:tcPr>
          <w:p w14:paraId="443CCAAA" w14:textId="77777777" w:rsidR="006E6607" w:rsidRPr="005013E2" w:rsidRDefault="006E6607" w:rsidP="00C31D67">
            <w:pPr>
              <w:jc w:val="center"/>
              <w:rPr>
                <w:rFonts w:ascii="Calibri" w:hAnsi="Calibri" w:cs="Calibri"/>
              </w:rPr>
            </w:pPr>
            <w:r w:rsidRPr="005013E2">
              <w:rPr>
                <w:rFonts w:ascii="Calibri" w:hAnsi="Calibri" w:cs="Calibri"/>
              </w:rPr>
              <w:t>K. Hollingworth</w:t>
            </w:r>
          </w:p>
        </w:tc>
        <w:tc>
          <w:tcPr>
            <w:tcW w:w="1620" w:type="dxa"/>
            <w:tcBorders>
              <w:top w:val="single" w:sz="6" w:space="0" w:color="auto"/>
              <w:bottom w:val="single" w:sz="6" w:space="0" w:color="auto"/>
              <w:right w:val="single" w:sz="6" w:space="0" w:color="auto"/>
            </w:tcBorders>
          </w:tcPr>
          <w:p w14:paraId="6B37BEF6" w14:textId="77777777" w:rsidR="006E6607" w:rsidRPr="005013E2" w:rsidRDefault="006E6607" w:rsidP="00C31D67">
            <w:pPr>
              <w:rPr>
                <w:rFonts w:ascii="Calibri" w:hAnsi="Calibri" w:cs="Calibri"/>
              </w:rPr>
            </w:pPr>
            <w:r w:rsidRPr="005013E2">
              <w:rPr>
                <w:rFonts w:ascii="Calibri" w:hAnsi="Calibri" w:cs="Calibri"/>
              </w:rPr>
              <w:t>J Hollingworth</w:t>
            </w:r>
          </w:p>
        </w:tc>
      </w:tr>
      <w:tr w:rsidR="00A2624E" w14:paraId="7430B544" w14:textId="77777777" w:rsidTr="00397450">
        <w:trPr>
          <w:cantSplit/>
          <w:trHeight w:val="354"/>
        </w:trPr>
        <w:tc>
          <w:tcPr>
            <w:tcW w:w="931" w:type="dxa"/>
            <w:tcBorders>
              <w:top w:val="single" w:sz="6" w:space="0" w:color="auto"/>
              <w:left w:val="single" w:sz="6" w:space="0" w:color="auto"/>
              <w:bottom w:val="single" w:sz="6" w:space="0" w:color="auto"/>
              <w:right w:val="single" w:sz="6" w:space="0" w:color="auto"/>
            </w:tcBorders>
          </w:tcPr>
          <w:p w14:paraId="782CCB68" w14:textId="77777777" w:rsidR="00A2624E" w:rsidRPr="006E6607" w:rsidRDefault="00A2624E" w:rsidP="00A2624E">
            <w:pPr>
              <w:spacing w:before="40" w:after="40"/>
              <w:jc w:val="center"/>
              <w:rPr>
                <w:rFonts w:ascii="Calibri" w:hAnsi="Calibri" w:cs="Calibri"/>
              </w:rPr>
            </w:pPr>
            <w:r>
              <w:rPr>
                <w:rFonts w:ascii="Calibri" w:hAnsi="Calibri" w:cs="Calibri"/>
              </w:rPr>
              <w:t>2.2</w:t>
            </w:r>
          </w:p>
        </w:tc>
        <w:tc>
          <w:tcPr>
            <w:tcW w:w="1276" w:type="dxa"/>
            <w:tcBorders>
              <w:top w:val="single" w:sz="6" w:space="0" w:color="auto"/>
              <w:bottom w:val="single" w:sz="6" w:space="0" w:color="auto"/>
              <w:right w:val="single" w:sz="6" w:space="0" w:color="auto"/>
            </w:tcBorders>
          </w:tcPr>
          <w:p w14:paraId="698458CD" w14:textId="77777777" w:rsidR="00A2624E" w:rsidRPr="006E6607" w:rsidRDefault="00A2624E" w:rsidP="00A2624E">
            <w:pPr>
              <w:spacing w:before="40" w:after="40"/>
              <w:jc w:val="center"/>
              <w:rPr>
                <w:rFonts w:ascii="Calibri" w:hAnsi="Calibri" w:cs="Calibri"/>
              </w:rPr>
            </w:pPr>
            <w:r>
              <w:rPr>
                <w:rFonts w:ascii="Calibri" w:hAnsi="Calibri" w:cs="Calibri"/>
              </w:rPr>
              <w:t>20-Sep</w:t>
            </w:r>
            <w:r w:rsidRPr="006E6607">
              <w:rPr>
                <w:rFonts w:ascii="Calibri" w:hAnsi="Calibri" w:cs="Calibri"/>
              </w:rPr>
              <w:t>-2015</w:t>
            </w:r>
          </w:p>
        </w:tc>
        <w:tc>
          <w:tcPr>
            <w:tcW w:w="2268" w:type="dxa"/>
            <w:tcBorders>
              <w:top w:val="single" w:sz="6" w:space="0" w:color="auto"/>
              <w:bottom w:val="single" w:sz="6" w:space="0" w:color="auto"/>
              <w:right w:val="single" w:sz="6" w:space="0" w:color="auto"/>
            </w:tcBorders>
          </w:tcPr>
          <w:p w14:paraId="154FB2C7" w14:textId="77777777" w:rsidR="00A2624E" w:rsidRPr="006E6607" w:rsidRDefault="00A2624E" w:rsidP="00A2624E">
            <w:pPr>
              <w:spacing w:before="40" w:after="40"/>
              <w:rPr>
                <w:rFonts w:ascii="Calibri" w:hAnsi="Calibri" w:cs="Calibri"/>
              </w:rPr>
            </w:pPr>
            <w:r>
              <w:rPr>
                <w:rFonts w:ascii="Calibri" w:hAnsi="Calibri" w:cs="Calibri"/>
              </w:rPr>
              <w:t>Minor format changes</w:t>
            </w:r>
          </w:p>
        </w:tc>
        <w:tc>
          <w:tcPr>
            <w:tcW w:w="1559" w:type="dxa"/>
            <w:tcBorders>
              <w:top w:val="single" w:sz="6" w:space="0" w:color="auto"/>
              <w:bottom w:val="single" w:sz="6" w:space="0" w:color="auto"/>
              <w:right w:val="single" w:sz="6" w:space="0" w:color="auto"/>
            </w:tcBorders>
          </w:tcPr>
          <w:p w14:paraId="2D8A2AE6" w14:textId="77777777" w:rsidR="00A2624E" w:rsidRPr="005013E2" w:rsidRDefault="00A2624E" w:rsidP="00A2624E">
            <w:pPr>
              <w:jc w:val="center"/>
              <w:rPr>
                <w:rFonts w:ascii="Calibri" w:hAnsi="Calibri" w:cs="Calibri"/>
              </w:rPr>
            </w:pPr>
            <w:r w:rsidRPr="005013E2">
              <w:rPr>
                <w:rFonts w:ascii="Calibri" w:hAnsi="Calibri" w:cs="Calibri"/>
              </w:rPr>
              <w:t>K. Hollingworth</w:t>
            </w:r>
          </w:p>
        </w:tc>
        <w:tc>
          <w:tcPr>
            <w:tcW w:w="1516" w:type="dxa"/>
            <w:tcBorders>
              <w:top w:val="single" w:sz="6" w:space="0" w:color="auto"/>
              <w:bottom w:val="single" w:sz="6" w:space="0" w:color="auto"/>
              <w:right w:val="single" w:sz="6" w:space="0" w:color="auto"/>
            </w:tcBorders>
          </w:tcPr>
          <w:p w14:paraId="289C92A5" w14:textId="77777777" w:rsidR="00A2624E" w:rsidRPr="005013E2" w:rsidRDefault="00A2624E" w:rsidP="00A2624E">
            <w:pPr>
              <w:jc w:val="center"/>
              <w:rPr>
                <w:rFonts w:ascii="Calibri" w:hAnsi="Calibri" w:cs="Calibri"/>
              </w:rPr>
            </w:pPr>
            <w:r w:rsidRPr="005013E2">
              <w:rPr>
                <w:rFonts w:ascii="Calibri" w:hAnsi="Calibri" w:cs="Calibri"/>
              </w:rPr>
              <w:t>K. Hollingworth</w:t>
            </w:r>
          </w:p>
        </w:tc>
        <w:tc>
          <w:tcPr>
            <w:tcW w:w="1620" w:type="dxa"/>
            <w:tcBorders>
              <w:top w:val="single" w:sz="6" w:space="0" w:color="auto"/>
              <w:bottom w:val="single" w:sz="6" w:space="0" w:color="auto"/>
              <w:right w:val="single" w:sz="6" w:space="0" w:color="auto"/>
            </w:tcBorders>
          </w:tcPr>
          <w:p w14:paraId="19B29CA9" w14:textId="77777777" w:rsidR="00A2624E" w:rsidRPr="005013E2" w:rsidRDefault="00A2624E" w:rsidP="00A2624E">
            <w:pPr>
              <w:rPr>
                <w:rFonts w:ascii="Calibri" w:hAnsi="Calibri" w:cs="Calibri"/>
              </w:rPr>
            </w:pPr>
            <w:r w:rsidRPr="005013E2">
              <w:rPr>
                <w:rFonts w:ascii="Calibri" w:hAnsi="Calibri" w:cs="Calibri"/>
              </w:rPr>
              <w:t>J Hollingworth</w:t>
            </w:r>
          </w:p>
        </w:tc>
      </w:tr>
      <w:tr w:rsidR="007456BC" w14:paraId="70AD17E2" w14:textId="77777777" w:rsidTr="00397450">
        <w:trPr>
          <w:cantSplit/>
          <w:trHeight w:val="354"/>
        </w:trPr>
        <w:tc>
          <w:tcPr>
            <w:tcW w:w="931" w:type="dxa"/>
            <w:tcBorders>
              <w:top w:val="single" w:sz="6" w:space="0" w:color="auto"/>
              <w:left w:val="single" w:sz="6" w:space="0" w:color="auto"/>
              <w:bottom w:val="single" w:sz="6" w:space="0" w:color="auto"/>
              <w:right w:val="single" w:sz="6" w:space="0" w:color="auto"/>
            </w:tcBorders>
          </w:tcPr>
          <w:p w14:paraId="0BA6E28C" w14:textId="77777777" w:rsidR="007456BC" w:rsidRPr="006E6607" w:rsidRDefault="007456BC" w:rsidP="007456BC">
            <w:pPr>
              <w:spacing w:before="40" w:after="40"/>
              <w:jc w:val="center"/>
              <w:rPr>
                <w:rFonts w:ascii="Calibri" w:hAnsi="Calibri" w:cs="Calibri"/>
              </w:rPr>
            </w:pPr>
            <w:r>
              <w:rPr>
                <w:rFonts w:ascii="Calibri" w:hAnsi="Calibri" w:cs="Calibri"/>
              </w:rPr>
              <w:t>2.2</w:t>
            </w:r>
          </w:p>
        </w:tc>
        <w:tc>
          <w:tcPr>
            <w:tcW w:w="1276" w:type="dxa"/>
            <w:tcBorders>
              <w:top w:val="single" w:sz="6" w:space="0" w:color="auto"/>
              <w:bottom w:val="single" w:sz="6" w:space="0" w:color="auto"/>
              <w:right w:val="single" w:sz="6" w:space="0" w:color="auto"/>
            </w:tcBorders>
          </w:tcPr>
          <w:p w14:paraId="1C4DDD9E" w14:textId="77777777" w:rsidR="007456BC" w:rsidRPr="006E6607" w:rsidRDefault="007456BC" w:rsidP="007456BC">
            <w:pPr>
              <w:spacing w:before="40" w:after="40"/>
              <w:jc w:val="center"/>
              <w:rPr>
                <w:rFonts w:ascii="Calibri" w:hAnsi="Calibri" w:cs="Calibri"/>
              </w:rPr>
            </w:pPr>
            <w:r>
              <w:rPr>
                <w:rFonts w:ascii="Calibri" w:hAnsi="Calibri" w:cs="Calibri"/>
              </w:rPr>
              <w:t>20-Sep</w:t>
            </w:r>
            <w:r w:rsidRPr="006E6607">
              <w:rPr>
                <w:rFonts w:ascii="Calibri" w:hAnsi="Calibri" w:cs="Calibri"/>
              </w:rPr>
              <w:t>-201</w:t>
            </w:r>
            <w:r>
              <w:rPr>
                <w:rFonts w:ascii="Calibri" w:hAnsi="Calibri" w:cs="Calibri"/>
              </w:rPr>
              <w:t>7</w:t>
            </w:r>
          </w:p>
        </w:tc>
        <w:tc>
          <w:tcPr>
            <w:tcW w:w="2268" w:type="dxa"/>
            <w:tcBorders>
              <w:top w:val="single" w:sz="6" w:space="0" w:color="auto"/>
              <w:bottom w:val="single" w:sz="6" w:space="0" w:color="auto"/>
              <w:right w:val="single" w:sz="6" w:space="0" w:color="auto"/>
            </w:tcBorders>
          </w:tcPr>
          <w:p w14:paraId="723BB82F" w14:textId="7A3E3B0E" w:rsidR="007456BC" w:rsidRPr="006E6607" w:rsidRDefault="007456BC" w:rsidP="007456BC">
            <w:pPr>
              <w:spacing w:before="40" w:after="40"/>
              <w:rPr>
                <w:rFonts w:ascii="Calibri" w:hAnsi="Calibri" w:cs="Calibri"/>
              </w:rPr>
            </w:pPr>
            <w:r>
              <w:rPr>
                <w:rFonts w:ascii="Calibri" w:hAnsi="Calibri" w:cs="Calibri"/>
              </w:rPr>
              <w:t>Document R</w:t>
            </w:r>
            <w:r w:rsidR="00A7282F">
              <w:rPr>
                <w:rFonts w:ascii="Calibri" w:hAnsi="Calibri" w:cs="Calibri"/>
              </w:rPr>
              <w:t>e</w:t>
            </w:r>
            <w:r>
              <w:rPr>
                <w:rFonts w:ascii="Calibri" w:hAnsi="Calibri" w:cs="Calibri"/>
              </w:rPr>
              <w:t>view</w:t>
            </w:r>
          </w:p>
        </w:tc>
        <w:tc>
          <w:tcPr>
            <w:tcW w:w="1559" w:type="dxa"/>
            <w:tcBorders>
              <w:top w:val="single" w:sz="6" w:space="0" w:color="auto"/>
              <w:bottom w:val="single" w:sz="6" w:space="0" w:color="auto"/>
              <w:right w:val="single" w:sz="6" w:space="0" w:color="auto"/>
            </w:tcBorders>
          </w:tcPr>
          <w:p w14:paraId="7815CF58" w14:textId="77777777" w:rsidR="007456BC" w:rsidRPr="005013E2" w:rsidRDefault="007456BC" w:rsidP="007456BC">
            <w:pPr>
              <w:jc w:val="center"/>
              <w:rPr>
                <w:rFonts w:ascii="Calibri" w:hAnsi="Calibri" w:cs="Calibri"/>
              </w:rPr>
            </w:pPr>
            <w:r w:rsidRPr="005013E2">
              <w:rPr>
                <w:rFonts w:ascii="Calibri" w:hAnsi="Calibri" w:cs="Calibri"/>
              </w:rPr>
              <w:t>K. Hollingworth</w:t>
            </w:r>
          </w:p>
        </w:tc>
        <w:tc>
          <w:tcPr>
            <w:tcW w:w="1516" w:type="dxa"/>
            <w:tcBorders>
              <w:top w:val="single" w:sz="6" w:space="0" w:color="auto"/>
              <w:bottom w:val="single" w:sz="6" w:space="0" w:color="auto"/>
              <w:right w:val="single" w:sz="6" w:space="0" w:color="auto"/>
            </w:tcBorders>
          </w:tcPr>
          <w:p w14:paraId="77C04EF0" w14:textId="77777777" w:rsidR="007456BC" w:rsidRPr="005013E2" w:rsidRDefault="007456BC" w:rsidP="007456BC">
            <w:pPr>
              <w:jc w:val="center"/>
              <w:rPr>
                <w:rFonts w:ascii="Calibri" w:hAnsi="Calibri" w:cs="Calibri"/>
              </w:rPr>
            </w:pPr>
            <w:r w:rsidRPr="005013E2">
              <w:rPr>
                <w:rFonts w:ascii="Calibri" w:hAnsi="Calibri" w:cs="Calibri"/>
              </w:rPr>
              <w:t>K. Hollingworth</w:t>
            </w:r>
          </w:p>
        </w:tc>
        <w:tc>
          <w:tcPr>
            <w:tcW w:w="1620" w:type="dxa"/>
            <w:tcBorders>
              <w:top w:val="single" w:sz="6" w:space="0" w:color="auto"/>
              <w:bottom w:val="single" w:sz="6" w:space="0" w:color="auto"/>
              <w:right w:val="single" w:sz="6" w:space="0" w:color="auto"/>
            </w:tcBorders>
          </w:tcPr>
          <w:p w14:paraId="27A143A7" w14:textId="77777777" w:rsidR="007456BC" w:rsidRPr="005013E2" w:rsidRDefault="007456BC" w:rsidP="007456BC">
            <w:pPr>
              <w:rPr>
                <w:rFonts w:ascii="Calibri" w:hAnsi="Calibri" w:cs="Calibri"/>
              </w:rPr>
            </w:pPr>
            <w:r w:rsidRPr="005013E2">
              <w:rPr>
                <w:rFonts w:ascii="Calibri" w:hAnsi="Calibri" w:cs="Calibri"/>
              </w:rPr>
              <w:t>J Hollingworth</w:t>
            </w:r>
          </w:p>
        </w:tc>
      </w:tr>
      <w:tr w:rsidR="00A7282F" w14:paraId="02F5772A" w14:textId="77777777" w:rsidTr="00397450">
        <w:trPr>
          <w:cantSplit/>
          <w:trHeight w:val="354"/>
        </w:trPr>
        <w:tc>
          <w:tcPr>
            <w:tcW w:w="931" w:type="dxa"/>
            <w:tcBorders>
              <w:top w:val="single" w:sz="6" w:space="0" w:color="auto"/>
              <w:left w:val="single" w:sz="6" w:space="0" w:color="auto"/>
              <w:bottom w:val="single" w:sz="6" w:space="0" w:color="auto"/>
              <w:right w:val="single" w:sz="6" w:space="0" w:color="auto"/>
            </w:tcBorders>
          </w:tcPr>
          <w:p w14:paraId="637C3202" w14:textId="1191ED52" w:rsidR="00A7282F" w:rsidRDefault="00A7282F" w:rsidP="00A7282F">
            <w:pPr>
              <w:spacing w:before="40" w:after="40"/>
              <w:jc w:val="center"/>
              <w:rPr>
                <w:rFonts w:ascii="Calibri" w:hAnsi="Calibri" w:cs="Calibri"/>
              </w:rPr>
            </w:pPr>
            <w:r>
              <w:rPr>
                <w:rFonts w:ascii="Calibri" w:hAnsi="Calibri" w:cs="Calibri"/>
              </w:rPr>
              <w:t>2.2</w:t>
            </w:r>
          </w:p>
        </w:tc>
        <w:tc>
          <w:tcPr>
            <w:tcW w:w="1276" w:type="dxa"/>
            <w:tcBorders>
              <w:top w:val="single" w:sz="6" w:space="0" w:color="auto"/>
              <w:bottom w:val="single" w:sz="6" w:space="0" w:color="auto"/>
              <w:right w:val="single" w:sz="6" w:space="0" w:color="auto"/>
            </w:tcBorders>
          </w:tcPr>
          <w:p w14:paraId="2E976266" w14:textId="108D6EF5" w:rsidR="00A7282F" w:rsidRDefault="00A7282F" w:rsidP="00A7282F">
            <w:pPr>
              <w:spacing w:before="40" w:after="40"/>
              <w:jc w:val="center"/>
              <w:rPr>
                <w:rFonts w:ascii="Calibri" w:hAnsi="Calibri" w:cs="Calibri"/>
              </w:rPr>
            </w:pPr>
            <w:r>
              <w:rPr>
                <w:rFonts w:ascii="Calibri" w:hAnsi="Calibri" w:cs="Calibri"/>
              </w:rPr>
              <w:t>18</w:t>
            </w:r>
            <w:r>
              <w:rPr>
                <w:rFonts w:ascii="Calibri" w:hAnsi="Calibri" w:cs="Calibri"/>
              </w:rPr>
              <w:t>-Sep</w:t>
            </w:r>
            <w:r w:rsidRPr="006E6607">
              <w:rPr>
                <w:rFonts w:ascii="Calibri" w:hAnsi="Calibri" w:cs="Calibri"/>
              </w:rPr>
              <w:t>-201</w:t>
            </w:r>
            <w:r>
              <w:rPr>
                <w:rFonts w:ascii="Calibri" w:hAnsi="Calibri" w:cs="Calibri"/>
              </w:rPr>
              <w:t>9</w:t>
            </w:r>
          </w:p>
        </w:tc>
        <w:tc>
          <w:tcPr>
            <w:tcW w:w="2268" w:type="dxa"/>
            <w:tcBorders>
              <w:top w:val="single" w:sz="6" w:space="0" w:color="auto"/>
              <w:bottom w:val="single" w:sz="6" w:space="0" w:color="auto"/>
              <w:right w:val="single" w:sz="6" w:space="0" w:color="auto"/>
            </w:tcBorders>
          </w:tcPr>
          <w:p w14:paraId="00A6BD92" w14:textId="068F3A7C" w:rsidR="00A7282F" w:rsidRDefault="00A7282F" w:rsidP="00A7282F">
            <w:pPr>
              <w:spacing w:before="40" w:after="40"/>
              <w:rPr>
                <w:rFonts w:ascii="Calibri" w:hAnsi="Calibri" w:cs="Calibri"/>
              </w:rPr>
            </w:pPr>
            <w:r>
              <w:rPr>
                <w:rFonts w:ascii="Calibri" w:hAnsi="Calibri" w:cs="Calibri"/>
              </w:rPr>
              <w:t>Document Review</w:t>
            </w:r>
          </w:p>
        </w:tc>
        <w:tc>
          <w:tcPr>
            <w:tcW w:w="1559" w:type="dxa"/>
            <w:tcBorders>
              <w:top w:val="single" w:sz="6" w:space="0" w:color="auto"/>
              <w:bottom w:val="single" w:sz="6" w:space="0" w:color="auto"/>
              <w:right w:val="single" w:sz="6" w:space="0" w:color="auto"/>
            </w:tcBorders>
          </w:tcPr>
          <w:p w14:paraId="17C34DB4" w14:textId="3FC36E3B" w:rsidR="00A7282F" w:rsidRPr="005013E2" w:rsidRDefault="00A7282F" w:rsidP="00A7282F">
            <w:pPr>
              <w:jc w:val="center"/>
              <w:rPr>
                <w:rFonts w:ascii="Calibri" w:hAnsi="Calibri" w:cs="Calibri"/>
              </w:rPr>
            </w:pPr>
            <w:r w:rsidRPr="005013E2">
              <w:rPr>
                <w:rFonts w:ascii="Calibri" w:hAnsi="Calibri" w:cs="Calibri"/>
              </w:rPr>
              <w:t>K. Hollingworth</w:t>
            </w:r>
          </w:p>
        </w:tc>
        <w:tc>
          <w:tcPr>
            <w:tcW w:w="1516" w:type="dxa"/>
            <w:tcBorders>
              <w:top w:val="single" w:sz="6" w:space="0" w:color="auto"/>
              <w:bottom w:val="single" w:sz="6" w:space="0" w:color="auto"/>
              <w:right w:val="single" w:sz="6" w:space="0" w:color="auto"/>
            </w:tcBorders>
          </w:tcPr>
          <w:p w14:paraId="3A88A6B1" w14:textId="47689657" w:rsidR="00A7282F" w:rsidRPr="005013E2" w:rsidRDefault="00A7282F" w:rsidP="00A7282F">
            <w:pPr>
              <w:jc w:val="center"/>
              <w:rPr>
                <w:rFonts w:ascii="Calibri" w:hAnsi="Calibri" w:cs="Calibri"/>
              </w:rPr>
            </w:pPr>
            <w:r w:rsidRPr="005013E2">
              <w:rPr>
                <w:rFonts w:ascii="Calibri" w:hAnsi="Calibri" w:cs="Calibri"/>
              </w:rPr>
              <w:t>K. Hollingworth</w:t>
            </w:r>
          </w:p>
        </w:tc>
        <w:tc>
          <w:tcPr>
            <w:tcW w:w="1620" w:type="dxa"/>
            <w:tcBorders>
              <w:top w:val="single" w:sz="6" w:space="0" w:color="auto"/>
              <w:bottom w:val="single" w:sz="6" w:space="0" w:color="auto"/>
              <w:right w:val="single" w:sz="6" w:space="0" w:color="auto"/>
            </w:tcBorders>
          </w:tcPr>
          <w:p w14:paraId="276FB167" w14:textId="125C5755" w:rsidR="00A7282F" w:rsidRPr="005013E2" w:rsidRDefault="00A7282F" w:rsidP="00A7282F">
            <w:pPr>
              <w:rPr>
                <w:rFonts w:ascii="Calibri" w:hAnsi="Calibri" w:cs="Calibri"/>
              </w:rPr>
            </w:pPr>
            <w:r w:rsidRPr="005013E2">
              <w:rPr>
                <w:rFonts w:ascii="Calibri" w:hAnsi="Calibri" w:cs="Calibri"/>
              </w:rPr>
              <w:t>J Hollingworth</w:t>
            </w:r>
          </w:p>
        </w:tc>
      </w:tr>
    </w:tbl>
    <w:p w14:paraId="3B7A3E79" w14:textId="77777777" w:rsidR="006847DC" w:rsidRDefault="006847DC">
      <w:pPr>
        <w:pStyle w:val="BodyText"/>
        <w:jc w:val="center"/>
        <w:rPr>
          <w:sz w:val="24"/>
        </w:rPr>
      </w:pPr>
    </w:p>
    <w:p w14:paraId="5BBB8E15" w14:textId="77777777" w:rsidR="00397450" w:rsidRDefault="00397450">
      <w:pPr>
        <w:widowControl/>
        <w:rPr>
          <w:rFonts w:cs="Helvetica"/>
          <w:b/>
          <w:bCs/>
          <w:sz w:val="24"/>
        </w:rPr>
      </w:pPr>
      <w:r>
        <w:rPr>
          <w:sz w:val="24"/>
        </w:rPr>
        <w:br w:type="page"/>
      </w:r>
    </w:p>
    <w:p w14:paraId="4546AB92" w14:textId="77777777" w:rsidR="006D212A" w:rsidRDefault="006D212A">
      <w:pPr>
        <w:pStyle w:val="BodyText"/>
        <w:jc w:val="center"/>
        <w:rPr>
          <w:sz w:val="24"/>
        </w:rPr>
      </w:pPr>
      <w:r>
        <w:rPr>
          <w:sz w:val="24"/>
        </w:rPr>
        <w:t>TABLE OF CONTENTS</w:t>
      </w:r>
    </w:p>
    <w:bookmarkEnd w:id="0"/>
    <w:p w14:paraId="4330E81D" w14:textId="77777777" w:rsidR="006D212A" w:rsidRDefault="006D212A">
      <w:pPr>
        <w:pStyle w:val="BodyTextIndent3"/>
        <w:ind w:left="360"/>
        <w:jc w:val="both"/>
        <w:rPr>
          <w:sz w:val="24"/>
        </w:rPr>
      </w:pPr>
    </w:p>
    <w:p w14:paraId="464585D7" w14:textId="30D96E3D" w:rsidR="001B07D9" w:rsidRPr="005013E2" w:rsidRDefault="00E14F22">
      <w:pPr>
        <w:pStyle w:val="TOC1"/>
        <w:rPr>
          <w:rFonts w:ascii="Calibri" w:hAnsi="Calibri"/>
          <w:b w:val="0"/>
          <w:caps w:val="0"/>
          <w:sz w:val="22"/>
          <w:szCs w:val="22"/>
          <w:lang w:val="en-AU" w:eastAsia="en-AU"/>
        </w:rPr>
      </w:pPr>
      <w:r w:rsidRPr="005013E2">
        <w:rPr>
          <w:rFonts w:ascii="Calibri" w:hAnsi="Calibri" w:cs="Calibri"/>
        </w:rPr>
        <w:fldChar w:fldCharType="begin"/>
      </w:r>
      <w:r w:rsidR="006D212A" w:rsidRPr="005013E2">
        <w:rPr>
          <w:rFonts w:ascii="Calibri" w:hAnsi="Calibri" w:cs="Calibri"/>
        </w:rPr>
        <w:instrText xml:space="preserve"> TOC \o "1-3" \h \z </w:instrText>
      </w:r>
      <w:r w:rsidRPr="005013E2">
        <w:rPr>
          <w:rFonts w:ascii="Calibri" w:hAnsi="Calibri" w:cs="Calibri"/>
        </w:rPr>
        <w:fldChar w:fldCharType="separate"/>
      </w:r>
      <w:hyperlink w:anchor="_Toc342295269" w:history="1">
        <w:r w:rsidR="001B07D9" w:rsidRPr="005013E2">
          <w:rPr>
            <w:rStyle w:val="Hyperlink"/>
            <w:rFonts w:cs="Calibri"/>
          </w:rPr>
          <w:t>1.0</w:t>
        </w:r>
        <w:r w:rsidR="001B07D9" w:rsidRPr="005013E2">
          <w:rPr>
            <w:rFonts w:ascii="Calibri" w:hAnsi="Calibri"/>
            <w:b w:val="0"/>
            <w:caps w:val="0"/>
            <w:sz w:val="22"/>
            <w:szCs w:val="22"/>
            <w:lang w:val="en-AU" w:eastAsia="en-AU"/>
          </w:rPr>
          <w:tab/>
        </w:r>
        <w:r w:rsidR="001B07D9" w:rsidRPr="005013E2">
          <w:rPr>
            <w:rStyle w:val="Hyperlink"/>
            <w:rFonts w:cs="Calibri"/>
          </w:rPr>
          <w:t>Scope</w:t>
        </w:r>
        <w:r w:rsidR="001B07D9">
          <w:rPr>
            <w:webHidden/>
          </w:rPr>
          <w:tab/>
        </w:r>
        <w:r>
          <w:rPr>
            <w:webHidden/>
          </w:rPr>
          <w:fldChar w:fldCharType="begin"/>
        </w:r>
        <w:r w:rsidR="001B07D9">
          <w:rPr>
            <w:webHidden/>
          </w:rPr>
          <w:instrText xml:space="preserve"> PAGEREF _Toc342295269 \h </w:instrText>
        </w:r>
        <w:r>
          <w:rPr>
            <w:webHidden/>
          </w:rPr>
        </w:r>
        <w:r>
          <w:rPr>
            <w:webHidden/>
          </w:rPr>
          <w:fldChar w:fldCharType="separate"/>
        </w:r>
        <w:r w:rsidR="003D25E6">
          <w:rPr>
            <w:webHidden/>
          </w:rPr>
          <w:t>4</w:t>
        </w:r>
        <w:r>
          <w:rPr>
            <w:webHidden/>
          </w:rPr>
          <w:fldChar w:fldCharType="end"/>
        </w:r>
      </w:hyperlink>
    </w:p>
    <w:p w14:paraId="742C52C2" w14:textId="5A764DFE" w:rsidR="001B07D9" w:rsidRPr="005013E2" w:rsidRDefault="0019646B">
      <w:pPr>
        <w:pStyle w:val="TOC1"/>
        <w:rPr>
          <w:rFonts w:ascii="Calibri" w:hAnsi="Calibri"/>
          <w:b w:val="0"/>
          <w:caps w:val="0"/>
          <w:sz w:val="22"/>
          <w:szCs w:val="22"/>
          <w:lang w:val="en-AU" w:eastAsia="en-AU"/>
        </w:rPr>
      </w:pPr>
      <w:hyperlink w:anchor="_Toc342295270" w:history="1">
        <w:r w:rsidR="001B07D9" w:rsidRPr="005013E2">
          <w:rPr>
            <w:rStyle w:val="Hyperlink"/>
            <w:rFonts w:cs="Calibri"/>
          </w:rPr>
          <w:t xml:space="preserve">2.0 </w:t>
        </w:r>
        <w:r w:rsidR="001B07D9" w:rsidRPr="005013E2">
          <w:rPr>
            <w:rFonts w:ascii="Calibri" w:hAnsi="Calibri"/>
            <w:b w:val="0"/>
            <w:caps w:val="0"/>
            <w:sz w:val="22"/>
            <w:szCs w:val="22"/>
            <w:lang w:val="en-AU" w:eastAsia="en-AU"/>
          </w:rPr>
          <w:tab/>
        </w:r>
        <w:r w:rsidR="001B07D9" w:rsidRPr="005013E2">
          <w:rPr>
            <w:rStyle w:val="Hyperlink"/>
            <w:rFonts w:cs="Calibri"/>
          </w:rPr>
          <w:t>Standard</w:t>
        </w:r>
        <w:r w:rsidR="001B07D9">
          <w:rPr>
            <w:webHidden/>
          </w:rPr>
          <w:tab/>
        </w:r>
        <w:r w:rsidR="00E14F22">
          <w:rPr>
            <w:webHidden/>
          </w:rPr>
          <w:fldChar w:fldCharType="begin"/>
        </w:r>
        <w:r w:rsidR="001B07D9">
          <w:rPr>
            <w:webHidden/>
          </w:rPr>
          <w:instrText xml:space="preserve"> PAGEREF _Toc342295270 \h </w:instrText>
        </w:r>
        <w:r w:rsidR="00E14F22">
          <w:rPr>
            <w:webHidden/>
          </w:rPr>
        </w:r>
        <w:r w:rsidR="00E14F22">
          <w:rPr>
            <w:webHidden/>
          </w:rPr>
          <w:fldChar w:fldCharType="separate"/>
        </w:r>
        <w:r w:rsidR="003D25E6">
          <w:rPr>
            <w:webHidden/>
          </w:rPr>
          <w:t>4</w:t>
        </w:r>
        <w:r w:rsidR="00E14F22">
          <w:rPr>
            <w:webHidden/>
          </w:rPr>
          <w:fldChar w:fldCharType="end"/>
        </w:r>
      </w:hyperlink>
    </w:p>
    <w:p w14:paraId="636FCB85" w14:textId="5FD3357E" w:rsidR="001B07D9" w:rsidRPr="005013E2" w:rsidRDefault="0019646B">
      <w:pPr>
        <w:pStyle w:val="TOC1"/>
        <w:rPr>
          <w:rFonts w:ascii="Calibri" w:hAnsi="Calibri"/>
          <w:b w:val="0"/>
          <w:caps w:val="0"/>
          <w:sz w:val="22"/>
          <w:szCs w:val="22"/>
          <w:lang w:val="en-AU" w:eastAsia="en-AU"/>
        </w:rPr>
      </w:pPr>
      <w:hyperlink w:anchor="_Toc342295271" w:history="1">
        <w:r w:rsidR="001B07D9" w:rsidRPr="005013E2">
          <w:rPr>
            <w:rStyle w:val="Hyperlink"/>
            <w:rFonts w:cs="Calibri"/>
          </w:rPr>
          <w:t xml:space="preserve">3.0 </w:t>
        </w:r>
        <w:r w:rsidR="001B07D9" w:rsidRPr="005013E2">
          <w:rPr>
            <w:rFonts w:ascii="Calibri" w:hAnsi="Calibri"/>
            <w:b w:val="0"/>
            <w:caps w:val="0"/>
            <w:sz w:val="22"/>
            <w:szCs w:val="22"/>
            <w:lang w:val="en-AU" w:eastAsia="en-AU"/>
          </w:rPr>
          <w:tab/>
        </w:r>
        <w:r w:rsidR="001B07D9" w:rsidRPr="005013E2">
          <w:rPr>
            <w:rStyle w:val="Hyperlink"/>
            <w:rFonts w:cs="Calibri"/>
          </w:rPr>
          <w:t>Responsibility</w:t>
        </w:r>
        <w:r w:rsidR="001B07D9">
          <w:rPr>
            <w:webHidden/>
          </w:rPr>
          <w:tab/>
        </w:r>
        <w:r w:rsidR="00E14F22">
          <w:rPr>
            <w:webHidden/>
          </w:rPr>
          <w:fldChar w:fldCharType="begin"/>
        </w:r>
        <w:r w:rsidR="001B07D9">
          <w:rPr>
            <w:webHidden/>
          </w:rPr>
          <w:instrText xml:space="preserve"> PAGEREF _Toc342295271 \h </w:instrText>
        </w:r>
        <w:r w:rsidR="00E14F22">
          <w:rPr>
            <w:webHidden/>
          </w:rPr>
        </w:r>
        <w:r w:rsidR="00E14F22">
          <w:rPr>
            <w:webHidden/>
          </w:rPr>
          <w:fldChar w:fldCharType="separate"/>
        </w:r>
        <w:r w:rsidR="003D25E6">
          <w:rPr>
            <w:webHidden/>
          </w:rPr>
          <w:t>4</w:t>
        </w:r>
        <w:r w:rsidR="00E14F22">
          <w:rPr>
            <w:webHidden/>
          </w:rPr>
          <w:fldChar w:fldCharType="end"/>
        </w:r>
      </w:hyperlink>
    </w:p>
    <w:p w14:paraId="52DF8EA6" w14:textId="654B37B3" w:rsidR="001B07D9" w:rsidRPr="005013E2" w:rsidRDefault="0019646B">
      <w:pPr>
        <w:pStyle w:val="TOC1"/>
        <w:rPr>
          <w:rFonts w:ascii="Calibri" w:hAnsi="Calibri"/>
          <w:b w:val="0"/>
          <w:caps w:val="0"/>
          <w:sz w:val="22"/>
          <w:szCs w:val="22"/>
          <w:lang w:val="en-AU" w:eastAsia="en-AU"/>
        </w:rPr>
      </w:pPr>
      <w:hyperlink w:anchor="_Toc342295272" w:history="1">
        <w:r w:rsidR="001B07D9" w:rsidRPr="005013E2">
          <w:rPr>
            <w:rStyle w:val="Hyperlink"/>
            <w:rFonts w:cs="Calibri"/>
          </w:rPr>
          <w:t>4.0</w:t>
        </w:r>
        <w:r w:rsidR="001B07D9" w:rsidRPr="005013E2">
          <w:rPr>
            <w:rFonts w:ascii="Calibri" w:hAnsi="Calibri"/>
            <w:b w:val="0"/>
            <w:caps w:val="0"/>
            <w:sz w:val="22"/>
            <w:szCs w:val="22"/>
            <w:lang w:val="en-AU" w:eastAsia="en-AU"/>
          </w:rPr>
          <w:tab/>
        </w:r>
        <w:r w:rsidR="001B07D9" w:rsidRPr="005013E2">
          <w:rPr>
            <w:rStyle w:val="Hyperlink"/>
            <w:rFonts w:cs="Calibri"/>
          </w:rPr>
          <w:t>Definitions</w:t>
        </w:r>
        <w:r w:rsidR="001B07D9">
          <w:rPr>
            <w:webHidden/>
          </w:rPr>
          <w:tab/>
        </w:r>
        <w:r w:rsidR="00E14F22">
          <w:rPr>
            <w:webHidden/>
          </w:rPr>
          <w:fldChar w:fldCharType="begin"/>
        </w:r>
        <w:r w:rsidR="001B07D9">
          <w:rPr>
            <w:webHidden/>
          </w:rPr>
          <w:instrText xml:space="preserve"> PAGEREF _Toc342295272 \h </w:instrText>
        </w:r>
        <w:r w:rsidR="00E14F22">
          <w:rPr>
            <w:webHidden/>
          </w:rPr>
        </w:r>
        <w:r w:rsidR="00E14F22">
          <w:rPr>
            <w:webHidden/>
          </w:rPr>
          <w:fldChar w:fldCharType="separate"/>
        </w:r>
        <w:r w:rsidR="003D25E6">
          <w:rPr>
            <w:webHidden/>
          </w:rPr>
          <w:t>4</w:t>
        </w:r>
        <w:r w:rsidR="00E14F22">
          <w:rPr>
            <w:webHidden/>
          </w:rPr>
          <w:fldChar w:fldCharType="end"/>
        </w:r>
      </w:hyperlink>
    </w:p>
    <w:p w14:paraId="65704E45" w14:textId="7843D93A" w:rsidR="001B07D9" w:rsidRPr="005013E2" w:rsidRDefault="0019646B">
      <w:pPr>
        <w:pStyle w:val="TOC1"/>
        <w:rPr>
          <w:rFonts w:ascii="Calibri" w:hAnsi="Calibri"/>
          <w:b w:val="0"/>
          <w:caps w:val="0"/>
          <w:sz w:val="22"/>
          <w:szCs w:val="22"/>
          <w:lang w:val="en-AU" w:eastAsia="en-AU"/>
        </w:rPr>
      </w:pPr>
      <w:hyperlink w:anchor="_Toc342295273" w:history="1">
        <w:r w:rsidR="001B07D9" w:rsidRPr="005013E2">
          <w:rPr>
            <w:rStyle w:val="Hyperlink"/>
            <w:rFonts w:cs="Calibri"/>
          </w:rPr>
          <w:t>5.0</w:t>
        </w:r>
        <w:r w:rsidR="001B07D9" w:rsidRPr="005013E2">
          <w:rPr>
            <w:rFonts w:ascii="Calibri" w:hAnsi="Calibri"/>
            <w:b w:val="0"/>
            <w:caps w:val="0"/>
            <w:sz w:val="22"/>
            <w:szCs w:val="22"/>
            <w:lang w:val="en-AU" w:eastAsia="en-AU"/>
          </w:rPr>
          <w:tab/>
        </w:r>
        <w:r w:rsidR="001B07D9" w:rsidRPr="005013E2">
          <w:rPr>
            <w:rStyle w:val="Hyperlink"/>
            <w:rFonts w:cs="Calibri"/>
          </w:rPr>
          <w:t>Emergency Management Team</w:t>
        </w:r>
        <w:r w:rsidR="001B07D9">
          <w:rPr>
            <w:webHidden/>
          </w:rPr>
          <w:tab/>
        </w:r>
        <w:r w:rsidR="00E14F22">
          <w:rPr>
            <w:webHidden/>
          </w:rPr>
          <w:fldChar w:fldCharType="begin"/>
        </w:r>
        <w:r w:rsidR="001B07D9">
          <w:rPr>
            <w:webHidden/>
          </w:rPr>
          <w:instrText xml:space="preserve"> PAGEREF _Toc342295273 \h </w:instrText>
        </w:r>
        <w:r w:rsidR="00E14F22">
          <w:rPr>
            <w:webHidden/>
          </w:rPr>
        </w:r>
        <w:r w:rsidR="00E14F22">
          <w:rPr>
            <w:webHidden/>
          </w:rPr>
          <w:fldChar w:fldCharType="separate"/>
        </w:r>
        <w:r w:rsidR="003D25E6">
          <w:rPr>
            <w:webHidden/>
          </w:rPr>
          <w:t>4</w:t>
        </w:r>
        <w:r w:rsidR="00E14F22">
          <w:rPr>
            <w:webHidden/>
          </w:rPr>
          <w:fldChar w:fldCharType="end"/>
        </w:r>
      </w:hyperlink>
    </w:p>
    <w:p w14:paraId="20779059" w14:textId="13ED11DF" w:rsidR="001B07D9" w:rsidRPr="005013E2" w:rsidRDefault="0019646B">
      <w:pPr>
        <w:pStyle w:val="TOC1"/>
        <w:rPr>
          <w:rFonts w:ascii="Calibri" w:hAnsi="Calibri"/>
          <w:b w:val="0"/>
          <w:caps w:val="0"/>
          <w:sz w:val="22"/>
          <w:szCs w:val="22"/>
          <w:lang w:val="en-AU" w:eastAsia="en-AU"/>
        </w:rPr>
      </w:pPr>
      <w:hyperlink w:anchor="_Toc342295274" w:history="1">
        <w:r w:rsidR="001B07D9" w:rsidRPr="005013E2">
          <w:rPr>
            <w:rStyle w:val="Hyperlink"/>
            <w:rFonts w:cs="Calibri"/>
          </w:rPr>
          <w:t>6.0</w:t>
        </w:r>
        <w:r w:rsidR="001B07D9" w:rsidRPr="005013E2">
          <w:rPr>
            <w:rFonts w:ascii="Calibri" w:hAnsi="Calibri"/>
            <w:b w:val="0"/>
            <w:caps w:val="0"/>
            <w:sz w:val="22"/>
            <w:szCs w:val="22"/>
            <w:lang w:val="en-AU" w:eastAsia="en-AU"/>
          </w:rPr>
          <w:tab/>
        </w:r>
        <w:r w:rsidR="001B07D9" w:rsidRPr="005013E2">
          <w:rPr>
            <w:rStyle w:val="Hyperlink"/>
            <w:rFonts w:cs="Calibri"/>
          </w:rPr>
          <w:t>On Call</w:t>
        </w:r>
        <w:r w:rsidR="001B07D9">
          <w:rPr>
            <w:webHidden/>
          </w:rPr>
          <w:tab/>
        </w:r>
        <w:r w:rsidR="00E14F22">
          <w:rPr>
            <w:webHidden/>
          </w:rPr>
          <w:fldChar w:fldCharType="begin"/>
        </w:r>
        <w:r w:rsidR="001B07D9">
          <w:rPr>
            <w:webHidden/>
          </w:rPr>
          <w:instrText xml:space="preserve"> PAGEREF _Toc342295274 \h </w:instrText>
        </w:r>
        <w:r w:rsidR="00E14F22">
          <w:rPr>
            <w:webHidden/>
          </w:rPr>
        </w:r>
        <w:r w:rsidR="00E14F22">
          <w:rPr>
            <w:webHidden/>
          </w:rPr>
          <w:fldChar w:fldCharType="separate"/>
        </w:r>
        <w:r w:rsidR="003D25E6">
          <w:rPr>
            <w:webHidden/>
          </w:rPr>
          <w:t>5</w:t>
        </w:r>
        <w:r w:rsidR="00E14F22">
          <w:rPr>
            <w:webHidden/>
          </w:rPr>
          <w:fldChar w:fldCharType="end"/>
        </w:r>
      </w:hyperlink>
    </w:p>
    <w:p w14:paraId="25E973A9" w14:textId="2F11D46B" w:rsidR="001B07D9" w:rsidRPr="005013E2" w:rsidRDefault="0019646B">
      <w:pPr>
        <w:pStyle w:val="TOC1"/>
        <w:rPr>
          <w:rFonts w:ascii="Calibri" w:hAnsi="Calibri"/>
          <w:b w:val="0"/>
          <w:caps w:val="0"/>
          <w:sz w:val="22"/>
          <w:szCs w:val="22"/>
          <w:lang w:val="en-AU" w:eastAsia="en-AU"/>
        </w:rPr>
      </w:pPr>
      <w:hyperlink w:anchor="_Toc342295275" w:history="1">
        <w:r w:rsidR="001B07D9" w:rsidRPr="005013E2">
          <w:rPr>
            <w:rStyle w:val="Hyperlink"/>
            <w:rFonts w:cs="Calibri"/>
            <w:bCs/>
          </w:rPr>
          <w:t>7.0</w:t>
        </w:r>
        <w:r w:rsidR="001B07D9" w:rsidRPr="005013E2">
          <w:rPr>
            <w:rFonts w:ascii="Calibri" w:hAnsi="Calibri"/>
            <w:b w:val="0"/>
            <w:caps w:val="0"/>
            <w:sz w:val="22"/>
            <w:szCs w:val="22"/>
            <w:lang w:val="en-AU" w:eastAsia="en-AU"/>
          </w:rPr>
          <w:tab/>
        </w:r>
        <w:r w:rsidR="001B07D9" w:rsidRPr="005013E2">
          <w:rPr>
            <w:rStyle w:val="Hyperlink"/>
            <w:rFonts w:cs="Calibri"/>
            <w:bCs/>
          </w:rPr>
          <w:t>Communication of Emergency</w:t>
        </w:r>
        <w:r w:rsidR="001B07D9">
          <w:rPr>
            <w:webHidden/>
          </w:rPr>
          <w:tab/>
        </w:r>
        <w:r w:rsidR="00E14F22">
          <w:rPr>
            <w:webHidden/>
          </w:rPr>
          <w:fldChar w:fldCharType="begin"/>
        </w:r>
        <w:r w:rsidR="001B07D9">
          <w:rPr>
            <w:webHidden/>
          </w:rPr>
          <w:instrText xml:space="preserve"> PAGEREF _Toc342295275 \h </w:instrText>
        </w:r>
        <w:r w:rsidR="00E14F22">
          <w:rPr>
            <w:webHidden/>
          </w:rPr>
        </w:r>
        <w:r w:rsidR="00E14F22">
          <w:rPr>
            <w:webHidden/>
          </w:rPr>
          <w:fldChar w:fldCharType="separate"/>
        </w:r>
        <w:r w:rsidR="003D25E6">
          <w:rPr>
            <w:webHidden/>
          </w:rPr>
          <w:t>6</w:t>
        </w:r>
        <w:r w:rsidR="00E14F22">
          <w:rPr>
            <w:webHidden/>
          </w:rPr>
          <w:fldChar w:fldCharType="end"/>
        </w:r>
      </w:hyperlink>
    </w:p>
    <w:p w14:paraId="0806DF42" w14:textId="04DBB227" w:rsidR="001B07D9" w:rsidRPr="005013E2" w:rsidRDefault="0019646B">
      <w:pPr>
        <w:pStyle w:val="TOC1"/>
        <w:rPr>
          <w:rFonts w:ascii="Calibri" w:hAnsi="Calibri"/>
          <w:b w:val="0"/>
          <w:caps w:val="0"/>
          <w:sz w:val="22"/>
          <w:szCs w:val="22"/>
          <w:lang w:val="en-AU" w:eastAsia="en-AU"/>
        </w:rPr>
      </w:pPr>
      <w:hyperlink w:anchor="_Toc342295276" w:history="1">
        <w:r w:rsidR="001B07D9" w:rsidRPr="005013E2">
          <w:rPr>
            <w:rStyle w:val="Hyperlink"/>
            <w:rFonts w:cs="Calibri"/>
          </w:rPr>
          <w:t>8.0</w:t>
        </w:r>
        <w:r w:rsidR="001B07D9" w:rsidRPr="005013E2">
          <w:rPr>
            <w:rFonts w:ascii="Calibri" w:hAnsi="Calibri"/>
            <w:b w:val="0"/>
            <w:caps w:val="0"/>
            <w:sz w:val="22"/>
            <w:szCs w:val="22"/>
            <w:lang w:val="en-AU" w:eastAsia="en-AU"/>
          </w:rPr>
          <w:tab/>
        </w:r>
        <w:r w:rsidR="00C23489">
          <w:rPr>
            <w:rStyle w:val="Hyperlink"/>
            <w:rFonts w:cs="Calibri"/>
          </w:rPr>
          <w:t>ERT</w:t>
        </w:r>
        <w:r w:rsidR="001B07D9" w:rsidRPr="005013E2">
          <w:rPr>
            <w:rStyle w:val="Hyperlink"/>
            <w:rFonts w:cs="Calibri"/>
          </w:rPr>
          <w:t xml:space="preserve"> Members Response to a Major Emergency</w:t>
        </w:r>
        <w:r w:rsidR="001B07D9">
          <w:rPr>
            <w:webHidden/>
          </w:rPr>
          <w:tab/>
        </w:r>
        <w:r w:rsidR="00E14F22">
          <w:rPr>
            <w:webHidden/>
          </w:rPr>
          <w:fldChar w:fldCharType="begin"/>
        </w:r>
        <w:r w:rsidR="001B07D9">
          <w:rPr>
            <w:webHidden/>
          </w:rPr>
          <w:instrText xml:space="preserve"> PAGEREF _Toc342295276 \h </w:instrText>
        </w:r>
        <w:r w:rsidR="00E14F22">
          <w:rPr>
            <w:webHidden/>
          </w:rPr>
        </w:r>
        <w:r w:rsidR="00E14F22">
          <w:rPr>
            <w:webHidden/>
          </w:rPr>
          <w:fldChar w:fldCharType="separate"/>
        </w:r>
        <w:r w:rsidR="003D25E6">
          <w:rPr>
            <w:webHidden/>
          </w:rPr>
          <w:t>7</w:t>
        </w:r>
        <w:r w:rsidR="00E14F22">
          <w:rPr>
            <w:webHidden/>
          </w:rPr>
          <w:fldChar w:fldCharType="end"/>
        </w:r>
      </w:hyperlink>
    </w:p>
    <w:p w14:paraId="0AAF97AF" w14:textId="0178779C" w:rsidR="001B07D9" w:rsidRPr="005013E2" w:rsidRDefault="0019646B">
      <w:pPr>
        <w:pStyle w:val="TOC1"/>
        <w:rPr>
          <w:rFonts w:ascii="Calibri" w:hAnsi="Calibri"/>
          <w:b w:val="0"/>
          <w:caps w:val="0"/>
          <w:sz w:val="22"/>
          <w:szCs w:val="22"/>
          <w:lang w:val="en-AU" w:eastAsia="en-AU"/>
        </w:rPr>
      </w:pPr>
      <w:hyperlink w:anchor="_Toc342295277" w:history="1">
        <w:r w:rsidR="001B07D9" w:rsidRPr="005013E2">
          <w:rPr>
            <w:rStyle w:val="Hyperlink"/>
            <w:rFonts w:cs="Calibri"/>
          </w:rPr>
          <w:t>9.0</w:t>
        </w:r>
        <w:r w:rsidR="001B07D9" w:rsidRPr="005013E2">
          <w:rPr>
            <w:rFonts w:ascii="Calibri" w:hAnsi="Calibri"/>
            <w:b w:val="0"/>
            <w:caps w:val="0"/>
            <w:sz w:val="22"/>
            <w:szCs w:val="22"/>
            <w:lang w:val="en-AU" w:eastAsia="en-AU"/>
          </w:rPr>
          <w:tab/>
        </w:r>
        <w:r w:rsidR="001B07D9" w:rsidRPr="005013E2">
          <w:rPr>
            <w:rStyle w:val="Hyperlink"/>
            <w:rFonts w:cs="Calibri"/>
          </w:rPr>
          <w:t>Response to a Catastrophic Emergency</w:t>
        </w:r>
        <w:r w:rsidR="001B07D9">
          <w:rPr>
            <w:webHidden/>
          </w:rPr>
          <w:tab/>
        </w:r>
        <w:r w:rsidR="00E14F22">
          <w:rPr>
            <w:webHidden/>
          </w:rPr>
          <w:fldChar w:fldCharType="begin"/>
        </w:r>
        <w:r w:rsidR="001B07D9">
          <w:rPr>
            <w:webHidden/>
          </w:rPr>
          <w:instrText xml:space="preserve"> PAGEREF _Toc342295277 \h </w:instrText>
        </w:r>
        <w:r w:rsidR="00E14F22">
          <w:rPr>
            <w:webHidden/>
          </w:rPr>
        </w:r>
        <w:r w:rsidR="00E14F22">
          <w:rPr>
            <w:webHidden/>
          </w:rPr>
          <w:fldChar w:fldCharType="separate"/>
        </w:r>
        <w:r w:rsidR="003D25E6">
          <w:rPr>
            <w:webHidden/>
          </w:rPr>
          <w:t>7</w:t>
        </w:r>
        <w:r w:rsidR="00E14F22">
          <w:rPr>
            <w:webHidden/>
          </w:rPr>
          <w:fldChar w:fldCharType="end"/>
        </w:r>
      </w:hyperlink>
    </w:p>
    <w:p w14:paraId="0D5ACA9A" w14:textId="33486E76" w:rsidR="001B07D9" w:rsidRPr="005013E2" w:rsidRDefault="0019646B">
      <w:pPr>
        <w:pStyle w:val="TOC1"/>
        <w:rPr>
          <w:rFonts w:ascii="Calibri" w:hAnsi="Calibri"/>
          <w:b w:val="0"/>
          <w:caps w:val="0"/>
          <w:sz w:val="22"/>
          <w:szCs w:val="22"/>
          <w:lang w:val="en-AU" w:eastAsia="en-AU"/>
        </w:rPr>
      </w:pPr>
      <w:hyperlink w:anchor="_Toc342295278" w:history="1">
        <w:r w:rsidR="001B07D9" w:rsidRPr="005013E2">
          <w:rPr>
            <w:rStyle w:val="Hyperlink"/>
            <w:rFonts w:cs="Calibri"/>
            <w:bCs/>
          </w:rPr>
          <w:t>10.0</w:t>
        </w:r>
        <w:r w:rsidR="001B07D9" w:rsidRPr="005013E2">
          <w:rPr>
            <w:rFonts w:ascii="Calibri" w:hAnsi="Calibri"/>
            <w:b w:val="0"/>
            <w:caps w:val="0"/>
            <w:sz w:val="22"/>
            <w:szCs w:val="22"/>
            <w:lang w:val="en-AU" w:eastAsia="en-AU"/>
          </w:rPr>
          <w:tab/>
        </w:r>
        <w:r w:rsidR="001B07D9" w:rsidRPr="005013E2">
          <w:rPr>
            <w:rStyle w:val="Hyperlink"/>
            <w:rFonts w:cs="Calibri"/>
            <w:bCs/>
          </w:rPr>
          <w:t>The General Duties of the Emergency Response Team Members are:</w:t>
        </w:r>
        <w:r w:rsidR="001B07D9">
          <w:rPr>
            <w:webHidden/>
          </w:rPr>
          <w:tab/>
        </w:r>
        <w:r w:rsidR="00E14F22">
          <w:rPr>
            <w:webHidden/>
          </w:rPr>
          <w:fldChar w:fldCharType="begin"/>
        </w:r>
        <w:r w:rsidR="001B07D9">
          <w:rPr>
            <w:webHidden/>
          </w:rPr>
          <w:instrText xml:space="preserve"> PAGEREF _Toc342295278 \h </w:instrText>
        </w:r>
        <w:r w:rsidR="00E14F22">
          <w:rPr>
            <w:webHidden/>
          </w:rPr>
        </w:r>
        <w:r w:rsidR="00E14F22">
          <w:rPr>
            <w:webHidden/>
          </w:rPr>
          <w:fldChar w:fldCharType="separate"/>
        </w:r>
        <w:r w:rsidR="003D25E6">
          <w:rPr>
            <w:webHidden/>
          </w:rPr>
          <w:t>7</w:t>
        </w:r>
        <w:r w:rsidR="00E14F22">
          <w:rPr>
            <w:webHidden/>
          </w:rPr>
          <w:fldChar w:fldCharType="end"/>
        </w:r>
      </w:hyperlink>
    </w:p>
    <w:p w14:paraId="6F1B27FF" w14:textId="4A5FF20E" w:rsidR="001B07D9" w:rsidRPr="005013E2" w:rsidRDefault="0019646B">
      <w:pPr>
        <w:pStyle w:val="TOC1"/>
        <w:rPr>
          <w:rFonts w:ascii="Calibri" w:hAnsi="Calibri"/>
          <w:b w:val="0"/>
          <w:caps w:val="0"/>
          <w:sz w:val="22"/>
          <w:szCs w:val="22"/>
          <w:lang w:val="en-AU" w:eastAsia="en-AU"/>
        </w:rPr>
      </w:pPr>
      <w:hyperlink w:anchor="_Toc342295279" w:history="1">
        <w:r w:rsidR="001B07D9" w:rsidRPr="005013E2">
          <w:rPr>
            <w:rStyle w:val="Hyperlink"/>
            <w:rFonts w:cs="Calibri"/>
          </w:rPr>
          <w:t>11.0</w:t>
        </w:r>
        <w:r w:rsidR="001B07D9" w:rsidRPr="005013E2">
          <w:rPr>
            <w:rFonts w:ascii="Calibri" w:hAnsi="Calibri"/>
            <w:b w:val="0"/>
            <w:caps w:val="0"/>
            <w:sz w:val="22"/>
            <w:szCs w:val="22"/>
            <w:lang w:val="en-AU" w:eastAsia="en-AU"/>
          </w:rPr>
          <w:tab/>
        </w:r>
        <w:r w:rsidR="001B07D9" w:rsidRPr="005013E2">
          <w:rPr>
            <w:rStyle w:val="Hyperlink"/>
            <w:rFonts w:cs="Calibri"/>
          </w:rPr>
          <w:t>Emergency Management – Security Event</w:t>
        </w:r>
        <w:r w:rsidR="001B07D9">
          <w:rPr>
            <w:webHidden/>
          </w:rPr>
          <w:tab/>
        </w:r>
        <w:r w:rsidR="00E14F22">
          <w:rPr>
            <w:webHidden/>
          </w:rPr>
          <w:fldChar w:fldCharType="begin"/>
        </w:r>
        <w:r w:rsidR="001B07D9">
          <w:rPr>
            <w:webHidden/>
          </w:rPr>
          <w:instrText xml:space="preserve"> PAGEREF _Toc342295279 \h </w:instrText>
        </w:r>
        <w:r w:rsidR="00E14F22">
          <w:rPr>
            <w:webHidden/>
          </w:rPr>
        </w:r>
        <w:r w:rsidR="00E14F22">
          <w:rPr>
            <w:webHidden/>
          </w:rPr>
          <w:fldChar w:fldCharType="separate"/>
        </w:r>
        <w:r w:rsidR="003D25E6">
          <w:rPr>
            <w:webHidden/>
          </w:rPr>
          <w:t>8</w:t>
        </w:r>
        <w:r w:rsidR="00E14F22">
          <w:rPr>
            <w:webHidden/>
          </w:rPr>
          <w:fldChar w:fldCharType="end"/>
        </w:r>
      </w:hyperlink>
    </w:p>
    <w:p w14:paraId="7FDA485C" w14:textId="72FBE593" w:rsidR="001B07D9" w:rsidRPr="005013E2" w:rsidRDefault="0019646B">
      <w:pPr>
        <w:pStyle w:val="TOC1"/>
        <w:rPr>
          <w:rFonts w:ascii="Calibri" w:hAnsi="Calibri"/>
          <w:b w:val="0"/>
          <w:caps w:val="0"/>
          <w:sz w:val="22"/>
          <w:szCs w:val="22"/>
          <w:lang w:val="en-AU" w:eastAsia="en-AU"/>
        </w:rPr>
      </w:pPr>
      <w:hyperlink w:anchor="_Toc342295280" w:history="1">
        <w:r w:rsidR="001B07D9" w:rsidRPr="005013E2">
          <w:rPr>
            <w:rStyle w:val="Hyperlink"/>
            <w:rFonts w:cs="Calibri"/>
          </w:rPr>
          <w:t>12.0</w:t>
        </w:r>
        <w:r w:rsidR="001B07D9" w:rsidRPr="005013E2">
          <w:rPr>
            <w:rFonts w:ascii="Calibri" w:hAnsi="Calibri"/>
            <w:b w:val="0"/>
            <w:caps w:val="0"/>
            <w:sz w:val="22"/>
            <w:szCs w:val="22"/>
            <w:lang w:val="en-AU" w:eastAsia="en-AU"/>
          </w:rPr>
          <w:tab/>
        </w:r>
        <w:r w:rsidR="001B07D9" w:rsidRPr="005013E2">
          <w:rPr>
            <w:rStyle w:val="Hyperlink"/>
            <w:rFonts w:cs="Calibri"/>
          </w:rPr>
          <w:t>Annex 1: Information Required for Fatality or Multiple Bodily Injury</w:t>
        </w:r>
        <w:r w:rsidR="001B07D9">
          <w:rPr>
            <w:webHidden/>
          </w:rPr>
          <w:tab/>
        </w:r>
        <w:r w:rsidR="00E14F22">
          <w:rPr>
            <w:webHidden/>
          </w:rPr>
          <w:fldChar w:fldCharType="begin"/>
        </w:r>
        <w:r w:rsidR="001B07D9">
          <w:rPr>
            <w:webHidden/>
          </w:rPr>
          <w:instrText xml:space="preserve"> PAGEREF _Toc342295280 \h </w:instrText>
        </w:r>
        <w:r w:rsidR="00E14F22">
          <w:rPr>
            <w:webHidden/>
          </w:rPr>
        </w:r>
        <w:r w:rsidR="00E14F22">
          <w:rPr>
            <w:webHidden/>
          </w:rPr>
          <w:fldChar w:fldCharType="separate"/>
        </w:r>
        <w:r w:rsidR="003D25E6">
          <w:rPr>
            <w:webHidden/>
          </w:rPr>
          <w:t>10</w:t>
        </w:r>
        <w:r w:rsidR="00E14F22">
          <w:rPr>
            <w:webHidden/>
          </w:rPr>
          <w:fldChar w:fldCharType="end"/>
        </w:r>
      </w:hyperlink>
    </w:p>
    <w:p w14:paraId="7416F2D2" w14:textId="42470082" w:rsidR="001B07D9" w:rsidRPr="005013E2" w:rsidRDefault="0019646B">
      <w:pPr>
        <w:pStyle w:val="TOC1"/>
        <w:rPr>
          <w:rFonts w:ascii="Calibri" w:hAnsi="Calibri"/>
          <w:b w:val="0"/>
          <w:caps w:val="0"/>
          <w:sz w:val="22"/>
          <w:szCs w:val="22"/>
          <w:lang w:val="en-AU" w:eastAsia="en-AU"/>
        </w:rPr>
      </w:pPr>
      <w:hyperlink w:anchor="_Toc342295281" w:history="1">
        <w:r w:rsidR="001B07D9" w:rsidRPr="005013E2">
          <w:rPr>
            <w:rStyle w:val="Hyperlink"/>
            <w:rFonts w:cs="Calibri"/>
          </w:rPr>
          <w:t>13.0</w:t>
        </w:r>
        <w:r w:rsidR="001B07D9" w:rsidRPr="005013E2">
          <w:rPr>
            <w:rFonts w:ascii="Calibri" w:hAnsi="Calibri"/>
            <w:b w:val="0"/>
            <w:caps w:val="0"/>
            <w:sz w:val="22"/>
            <w:szCs w:val="22"/>
            <w:lang w:val="en-AU" w:eastAsia="en-AU"/>
          </w:rPr>
          <w:tab/>
        </w:r>
        <w:r w:rsidR="001B07D9" w:rsidRPr="005013E2">
          <w:rPr>
            <w:rStyle w:val="Hyperlink"/>
            <w:rFonts w:cs="Calibri"/>
          </w:rPr>
          <w:t>Annex 2: Information Required for Catastrophic Property or Environment Damage</w:t>
        </w:r>
        <w:r w:rsidR="001B07D9">
          <w:rPr>
            <w:webHidden/>
          </w:rPr>
          <w:tab/>
        </w:r>
        <w:r w:rsidR="00E14F22">
          <w:rPr>
            <w:webHidden/>
          </w:rPr>
          <w:fldChar w:fldCharType="begin"/>
        </w:r>
        <w:r w:rsidR="001B07D9">
          <w:rPr>
            <w:webHidden/>
          </w:rPr>
          <w:instrText xml:space="preserve"> PAGEREF _Toc342295281 \h </w:instrText>
        </w:r>
        <w:r w:rsidR="00E14F22">
          <w:rPr>
            <w:webHidden/>
          </w:rPr>
        </w:r>
        <w:r w:rsidR="00E14F22">
          <w:rPr>
            <w:webHidden/>
          </w:rPr>
          <w:fldChar w:fldCharType="separate"/>
        </w:r>
        <w:r w:rsidR="003D25E6">
          <w:rPr>
            <w:webHidden/>
          </w:rPr>
          <w:t>12</w:t>
        </w:r>
        <w:r w:rsidR="00E14F22">
          <w:rPr>
            <w:webHidden/>
          </w:rPr>
          <w:fldChar w:fldCharType="end"/>
        </w:r>
      </w:hyperlink>
    </w:p>
    <w:p w14:paraId="2F6E56CE" w14:textId="3608EBE9" w:rsidR="001B07D9" w:rsidRPr="005013E2" w:rsidRDefault="0019646B">
      <w:pPr>
        <w:pStyle w:val="TOC1"/>
        <w:rPr>
          <w:rFonts w:ascii="Calibri" w:hAnsi="Calibri"/>
          <w:b w:val="0"/>
          <w:caps w:val="0"/>
          <w:sz w:val="22"/>
          <w:szCs w:val="22"/>
          <w:lang w:val="en-AU" w:eastAsia="en-AU"/>
        </w:rPr>
      </w:pPr>
      <w:hyperlink w:anchor="_Toc342295282" w:history="1">
        <w:r w:rsidR="001B07D9" w:rsidRPr="005013E2">
          <w:rPr>
            <w:rStyle w:val="Hyperlink"/>
            <w:rFonts w:cs="Calibri"/>
          </w:rPr>
          <w:t>14.0</w:t>
        </w:r>
        <w:r w:rsidR="001B07D9" w:rsidRPr="005013E2">
          <w:rPr>
            <w:rFonts w:ascii="Calibri" w:hAnsi="Calibri"/>
            <w:b w:val="0"/>
            <w:caps w:val="0"/>
            <w:sz w:val="22"/>
            <w:szCs w:val="22"/>
            <w:lang w:val="en-AU" w:eastAsia="en-AU"/>
          </w:rPr>
          <w:tab/>
        </w:r>
        <w:r w:rsidR="001B07D9" w:rsidRPr="005013E2">
          <w:rPr>
            <w:rStyle w:val="Hyperlink"/>
            <w:rFonts w:cs="Calibri"/>
          </w:rPr>
          <w:t>Annex 3: Instruction to Answer Incoming Calls</w:t>
        </w:r>
        <w:r w:rsidR="001B07D9">
          <w:rPr>
            <w:webHidden/>
          </w:rPr>
          <w:tab/>
        </w:r>
        <w:r w:rsidR="00E14F22">
          <w:rPr>
            <w:webHidden/>
          </w:rPr>
          <w:fldChar w:fldCharType="begin"/>
        </w:r>
        <w:r w:rsidR="001B07D9">
          <w:rPr>
            <w:webHidden/>
          </w:rPr>
          <w:instrText xml:space="preserve"> PAGEREF _Toc342295282 \h </w:instrText>
        </w:r>
        <w:r w:rsidR="00E14F22">
          <w:rPr>
            <w:webHidden/>
          </w:rPr>
        </w:r>
        <w:r w:rsidR="00E14F22">
          <w:rPr>
            <w:webHidden/>
          </w:rPr>
          <w:fldChar w:fldCharType="separate"/>
        </w:r>
        <w:r w:rsidR="003D25E6">
          <w:rPr>
            <w:webHidden/>
          </w:rPr>
          <w:t>14</w:t>
        </w:r>
        <w:r w:rsidR="00E14F22">
          <w:rPr>
            <w:webHidden/>
          </w:rPr>
          <w:fldChar w:fldCharType="end"/>
        </w:r>
      </w:hyperlink>
    </w:p>
    <w:p w14:paraId="3704E1B2" w14:textId="69228873" w:rsidR="001B07D9" w:rsidRPr="005013E2" w:rsidRDefault="0019646B">
      <w:pPr>
        <w:pStyle w:val="TOC1"/>
        <w:rPr>
          <w:rFonts w:ascii="Calibri" w:hAnsi="Calibri"/>
          <w:b w:val="0"/>
          <w:caps w:val="0"/>
          <w:sz w:val="22"/>
          <w:szCs w:val="22"/>
          <w:lang w:val="en-AU" w:eastAsia="en-AU"/>
        </w:rPr>
      </w:pPr>
      <w:hyperlink w:anchor="_Toc342295283" w:history="1">
        <w:r w:rsidR="001B07D9" w:rsidRPr="005013E2">
          <w:rPr>
            <w:rStyle w:val="Hyperlink"/>
            <w:rFonts w:cs="Calibri"/>
          </w:rPr>
          <w:t>15.0</w:t>
        </w:r>
        <w:r w:rsidR="001B07D9" w:rsidRPr="005013E2">
          <w:rPr>
            <w:rFonts w:ascii="Calibri" w:hAnsi="Calibri"/>
            <w:b w:val="0"/>
            <w:caps w:val="0"/>
            <w:sz w:val="22"/>
            <w:szCs w:val="22"/>
            <w:lang w:val="en-AU" w:eastAsia="en-AU"/>
          </w:rPr>
          <w:tab/>
        </w:r>
        <w:r w:rsidR="001B07D9" w:rsidRPr="005013E2">
          <w:rPr>
            <w:rStyle w:val="Hyperlink"/>
            <w:rFonts w:cs="Calibri"/>
          </w:rPr>
          <w:t>Annex 4: Emergency Time Log</w:t>
        </w:r>
        <w:r w:rsidR="001B07D9">
          <w:rPr>
            <w:webHidden/>
          </w:rPr>
          <w:tab/>
        </w:r>
        <w:r w:rsidR="00E14F22">
          <w:rPr>
            <w:webHidden/>
          </w:rPr>
          <w:fldChar w:fldCharType="begin"/>
        </w:r>
        <w:r w:rsidR="001B07D9">
          <w:rPr>
            <w:webHidden/>
          </w:rPr>
          <w:instrText xml:space="preserve"> PAGEREF _Toc342295283 \h </w:instrText>
        </w:r>
        <w:r w:rsidR="00E14F22">
          <w:rPr>
            <w:webHidden/>
          </w:rPr>
        </w:r>
        <w:r w:rsidR="00E14F22">
          <w:rPr>
            <w:webHidden/>
          </w:rPr>
          <w:fldChar w:fldCharType="separate"/>
        </w:r>
        <w:r w:rsidR="003D25E6">
          <w:rPr>
            <w:webHidden/>
          </w:rPr>
          <w:t>16</w:t>
        </w:r>
        <w:r w:rsidR="00E14F22">
          <w:rPr>
            <w:webHidden/>
          </w:rPr>
          <w:fldChar w:fldCharType="end"/>
        </w:r>
      </w:hyperlink>
    </w:p>
    <w:p w14:paraId="515340BB" w14:textId="73E7CC31" w:rsidR="001B07D9" w:rsidRPr="005013E2" w:rsidRDefault="0019646B">
      <w:pPr>
        <w:pStyle w:val="TOC1"/>
        <w:rPr>
          <w:rFonts w:ascii="Calibri" w:hAnsi="Calibri"/>
          <w:b w:val="0"/>
          <w:caps w:val="0"/>
          <w:sz w:val="22"/>
          <w:szCs w:val="22"/>
          <w:lang w:val="en-AU" w:eastAsia="en-AU"/>
        </w:rPr>
      </w:pPr>
      <w:hyperlink w:anchor="_Toc342295284" w:history="1">
        <w:r w:rsidR="001B07D9" w:rsidRPr="005013E2">
          <w:rPr>
            <w:rStyle w:val="Hyperlink"/>
            <w:rFonts w:cs="Calibri"/>
          </w:rPr>
          <w:t>16.0</w:t>
        </w:r>
        <w:r w:rsidR="001B07D9" w:rsidRPr="005013E2">
          <w:rPr>
            <w:rFonts w:ascii="Calibri" w:hAnsi="Calibri"/>
            <w:b w:val="0"/>
            <w:caps w:val="0"/>
            <w:sz w:val="22"/>
            <w:szCs w:val="22"/>
            <w:lang w:val="en-AU" w:eastAsia="en-AU"/>
          </w:rPr>
          <w:tab/>
        </w:r>
        <w:r w:rsidR="001B07D9" w:rsidRPr="005013E2">
          <w:rPr>
            <w:rStyle w:val="Hyperlink"/>
            <w:rFonts w:cs="Calibri"/>
          </w:rPr>
          <w:t>Annex 5: Support Contact Numbers</w:t>
        </w:r>
        <w:r w:rsidR="001B07D9">
          <w:rPr>
            <w:webHidden/>
          </w:rPr>
          <w:tab/>
        </w:r>
        <w:r w:rsidR="00E14F22">
          <w:rPr>
            <w:webHidden/>
          </w:rPr>
          <w:fldChar w:fldCharType="begin"/>
        </w:r>
        <w:r w:rsidR="001B07D9">
          <w:rPr>
            <w:webHidden/>
          </w:rPr>
          <w:instrText xml:space="preserve"> PAGEREF _Toc342295284 \h </w:instrText>
        </w:r>
        <w:r w:rsidR="00E14F22">
          <w:rPr>
            <w:webHidden/>
          </w:rPr>
        </w:r>
        <w:r w:rsidR="00E14F22">
          <w:rPr>
            <w:webHidden/>
          </w:rPr>
          <w:fldChar w:fldCharType="separate"/>
        </w:r>
        <w:r w:rsidR="003D25E6">
          <w:rPr>
            <w:webHidden/>
          </w:rPr>
          <w:t>17</w:t>
        </w:r>
        <w:r w:rsidR="00E14F22">
          <w:rPr>
            <w:webHidden/>
          </w:rPr>
          <w:fldChar w:fldCharType="end"/>
        </w:r>
      </w:hyperlink>
    </w:p>
    <w:p w14:paraId="01E72253" w14:textId="48D20D83" w:rsidR="001B07D9" w:rsidRPr="005013E2" w:rsidRDefault="0019646B">
      <w:pPr>
        <w:pStyle w:val="TOC1"/>
        <w:rPr>
          <w:rFonts w:ascii="Calibri" w:hAnsi="Calibri"/>
          <w:b w:val="0"/>
          <w:caps w:val="0"/>
          <w:sz w:val="22"/>
          <w:szCs w:val="22"/>
          <w:lang w:val="en-AU" w:eastAsia="en-AU"/>
        </w:rPr>
      </w:pPr>
      <w:hyperlink w:anchor="_Toc342295285" w:history="1">
        <w:r w:rsidR="001B07D9" w:rsidRPr="005013E2">
          <w:rPr>
            <w:rStyle w:val="Hyperlink"/>
            <w:rFonts w:cs="Calibri"/>
          </w:rPr>
          <w:t>17.0</w:t>
        </w:r>
        <w:r w:rsidR="001B07D9" w:rsidRPr="005013E2">
          <w:rPr>
            <w:rFonts w:ascii="Calibri" w:hAnsi="Calibri"/>
            <w:b w:val="0"/>
            <w:caps w:val="0"/>
            <w:sz w:val="22"/>
            <w:szCs w:val="22"/>
            <w:lang w:val="en-AU" w:eastAsia="en-AU"/>
          </w:rPr>
          <w:tab/>
        </w:r>
        <w:r w:rsidR="001B07D9" w:rsidRPr="005013E2">
          <w:rPr>
            <w:rStyle w:val="Hyperlink"/>
            <w:rFonts w:cs="Calibri"/>
          </w:rPr>
          <w:t>Annex 6: Chemical Emergency Response System</w:t>
        </w:r>
        <w:r w:rsidR="001B07D9">
          <w:rPr>
            <w:webHidden/>
          </w:rPr>
          <w:tab/>
        </w:r>
        <w:r w:rsidR="00E14F22">
          <w:rPr>
            <w:webHidden/>
          </w:rPr>
          <w:fldChar w:fldCharType="begin"/>
        </w:r>
        <w:r w:rsidR="001B07D9">
          <w:rPr>
            <w:webHidden/>
          </w:rPr>
          <w:instrText xml:space="preserve"> PAGEREF _Toc342295285 \h </w:instrText>
        </w:r>
        <w:r w:rsidR="00E14F22">
          <w:rPr>
            <w:webHidden/>
          </w:rPr>
        </w:r>
        <w:r w:rsidR="00E14F22">
          <w:rPr>
            <w:webHidden/>
          </w:rPr>
          <w:fldChar w:fldCharType="separate"/>
        </w:r>
        <w:r w:rsidR="003D25E6">
          <w:rPr>
            <w:webHidden/>
          </w:rPr>
          <w:t>18</w:t>
        </w:r>
        <w:r w:rsidR="00E14F22">
          <w:rPr>
            <w:webHidden/>
          </w:rPr>
          <w:fldChar w:fldCharType="end"/>
        </w:r>
      </w:hyperlink>
    </w:p>
    <w:p w14:paraId="1B1C7C35" w14:textId="3CDF040E" w:rsidR="001B07D9" w:rsidRPr="005013E2" w:rsidRDefault="0019646B">
      <w:pPr>
        <w:pStyle w:val="TOC1"/>
        <w:rPr>
          <w:rFonts w:ascii="Calibri" w:hAnsi="Calibri"/>
          <w:b w:val="0"/>
          <w:caps w:val="0"/>
          <w:sz w:val="22"/>
          <w:szCs w:val="22"/>
          <w:lang w:val="en-AU" w:eastAsia="en-AU"/>
        </w:rPr>
      </w:pPr>
      <w:hyperlink w:anchor="_Toc342295286" w:history="1">
        <w:r w:rsidR="001B07D9" w:rsidRPr="005013E2">
          <w:rPr>
            <w:rStyle w:val="Hyperlink"/>
            <w:rFonts w:cs="Calibri"/>
            <w:lang w:val="fr-FR"/>
          </w:rPr>
          <w:t>18.0</w:t>
        </w:r>
        <w:r w:rsidR="001B07D9" w:rsidRPr="005013E2">
          <w:rPr>
            <w:rFonts w:ascii="Calibri" w:hAnsi="Calibri"/>
            <w:b w:val="0"/>
            <w:caps w:val="0"/>
            <w:sz w:val="22"/>
            <w:szCs w:val="22"/>
            <w:lang w:val="en-AU" w:eastAsia="en-AU"/>
          </w:rPr>
          <w:tab/>
        </w:r>
        <w:r w:rsidR="001B07D9" w:rsidRPr="005013E2">
          <w:rPr>
            <w:rStyle w:val="Hyperlink"/>
            <w:rFonts w:cs="Calibri"/>
            <w:lang w:val="fr-FR"/>
          </w:rPr>
          <w:t>Annex 7: Patient Medical Evacuation Liaison Form</w:t>
        </w:r>
        <w:r w:rsidR="001B07D9">
          <w:rPr>
            <w:webHidden/>
          </w:rPr>
          <w:tab/>
        </w:r>
        <w:r w:rsidR="00E14F22">
          <w:rPr>
            <w:webHidden/>
          </w:rPr>
          <w:fldChar w:fldCharType="begin"/>
        </w:r>
        <w:r w:rsidR="001B07D9">
          <w:rPr>
            <w:webHidden/>
          </w:rPr>
          <w:instrText xml:space="preserve"> PAGEREF _Toc342295286 \h </w:instrText>
        </w:r>
        <w:r w:rsidR="00E14F22">
          <w:rPr>
            <w:webHidden/>
          </w:rPr>
        </w:r>
        <w:r w:rsidR="00E14F22">
          <w:rPr>
            <w:webHidden/>
          </w:rPr>
          <w:fldChar w:fldCharType="separate"/>
        </w:r>
        <w:r w:rsidR="003D25E6">
          <w:rPr>
            <w:webHidden/>
          </w:rPr>
          <w:t>19</w:t>
        </w:r>
        <w:r w:rsidR="00E14F22">
          <w:rPr>
            <w:webHidden/>
          </w:rPr>
          <w:fldChar w:fldCharType="end"/>
        </w:r>
      </w:hyperlink>
    </w:p>
    <w:p w14:paraId="2ED5BD9F" w14:textId="12EC170B" w:rsidR="001B07D9" w:rsidRPr="005013E2" w:rsidRDefault="0019646B">
      <w:pPr>
        <w:pStyle w:val="TOC1"/>
        <w:rPr>
          <w:rFonts w:ascii="Calibri" w:hAnsi="Calibri"/>
          <w:b w:val="0"/>
          <w:caps w:val="0"/>
          <w:sz w:val="22"/>
          <w:szCs w:val="22"/>
          <w:lang w:val="en-AU" w:eastAsia="en-AU"/>
        </w:rPr>
      </w:pPr>
      <w:hyperlink w:anchor="_Toc342295287" w:history="1">
        <w:r w:rsidR="001B07D9" w:rsidRPr="005013E2">
          <w:rPr>
            <w:rStyle w:val="Hyperlink"/>
            <w:rFonts w:cs="Calibri"/>
          </w:rPr>
          <w:t>19.0</w:t>
        </w:r>
        <w:r w:rsidR="001B07D9" w:rsidRPr="005013E2">
          <w:rPr>
            <w:rFonts w:ascii="Calibri" w:hAnsi="Calibri"/>
            <w:b w:val="0"/>
            <w:caps w:val="0"/>
            <w:sz w:val="22"/>
            <w:szCs w:val="22"/>
            <w:lang w:val="en-AU" w:eastAsia="en-AU"/>
          </w:rPr>
          <w:tab/>
        </w:r>
        <w:r w:rsidR="001B07D9" w:rsidRPr="005013E2">
          <w:rPr>
            <w:rStyle w:val="Hyperlink"/>
            <w:rFonts w:cs="Calibri"/>
          </w:rPr>
          <w:t>Annex 8: Bomb Threat Checklist</w:t>
        </w:r>
        <w:r w:rsidR="001B07D9">
          <w:rPr>
            <w:webHidden/>
          </w:rPr>
          <w:tab/>
        </w:r>
        <w:r w:rsidR="00E14F22">
          <w:rPr>
            <w:webHidden/>
          </w:rPr>
          <w:fldChar w:fldCharType="begin"/>
        </w:r>
        <w:r w:rsidR="001B07D9">
          <w:rPr>
            <w:webHidden/>
          </w:rPr>
          <w:instrText xml:space="preserve"> PAGEREF _Toc342295287 \h </w:instrText>
        </w:r>
        <w:r w:rsidR="00E14F22">
          <w:rPr>
            <w:webHidden/>
          </w:rPr>
        </w:r>
        <w:r w:rsidR="00E14F22">
          <w:rPr>
            <w:webHidden/>
          </w:rPr>
          <w:fldChar w:fldCharType="separate"/>
        </w:r>
        <w:r w:rsidR="003D25E6">
          <w:rPr>
            <w:webHidden/>
          </w:rPr>
          <w:t>20</w:t>
        </w:r>
        <w:r w:rsidR="00E14F22">
          <w:rPr>
            <w:webHidden/>
          </w:rPr>
          <w:fldChar w:fldCharType="end"/>
        </w:r>
      </w:hyperlink>
    </w:p>
    <w:p w14:paraId="58D8485D" w14:textId="77777777" w:rsidR="006D212A" w:rsidRDefault="00E14F22" w:rsidP="0096377B">
      <w:r w:rsidRPr="005013E2">
        <w:rPr>
          <w:rFonts w:ascii="Calibri" w:hAnsi="Calibri" w:cs="Calibri"/>
          <w:b/>
        </w:rPr>
        <w:fldChar w:fldCharType="end"/>
      </w:r>
      <w:r w:rsidR="006D212A" w:rsidRPr="005013E2">
        <w:rPr>
          <w:rFonts w:ascii="Calibri" w:hAnsi="Calibri" w:cs="Calibri"/>
        </w:rPr>
        <w:br w:type="page"/>
      </w:r>
      <w:r w:rsidR="006D212A">
        <w:lastRenderedPageBreak/>
        <w:t>Distribution List</w:t>
      </w:r>
    </w:p>
    <w:p w14:paraId="7C5CFC30" w14:textId="77777777" w:rsidR="006D212A" w:rsidRDefault="006D212A">
      <w:pPr>
        <w:pStyle w:val="BodyTextIndent3"/>
        <w:jc w:val="both"/>
        <w:rPr>
          <w:rFonts w:ascii="Univers 57 Condensed" w:hAnsi="Univers 57 Condensed"/>
        </w:rPr>
      </w:pPr>
    </w:p>
    <w:p w14:paraId="1643A691" w14:textId="77777777" w:rsidR="006D212A" w:rsidRDefault="007F19BC">
      <w:pPr>
        <w:pStyle w:val="BodyTextIndent3"/>
        <w:jc w:val="both"/>
        <w:rPr>
          <w:rFonts w:ascii="Univers 57 Condensed" w:hAnsi="Univers 57 Condensed"/>
        </w:rPr>
      </w:pPr>
      <w:r>
        <w:rPr>
          <w:rFonts w:ascii="Univers 57 Condensed" w:hAnsi="Univers 57 Condensed"/>
        </w:rPr>
        <w:t xml:space="preserve"> </w:t>
      </w:r>
    </w:p>
    <w:p w14:paraId="3C59B628" w14:textId="77777777" w:rsidR="006D212A" w:rsidRPr="005013E2" w:rsidRDefault="00397450">
      <w:pPr>
        <w:pStyle w:val="BodyTextIndent3"/>
        <w:jc w:val="both"/>
        <w:rPr>
          <w:rFonts w:ascii="Calibri" w:hAnsi="Calibri" w:cs="Calibri"/>
        </w:rPr>
      </w:pPr>
      <w:r w:rsidRPr="005013E2">
        <w:rPr>
          <w:rFonts w:ascii="Calibri" w:hAnsi="Calibri" w:cs="Calibri"/>
        </w:rPr>
        <w:t>HURACAN</w:t>
      </w:r>
      <w:r w:rsidR="00D947CE" w:rsidRPr="005013E2">
        <w:rPr>
          <w:rFonts w:ascii="Calibri" w:hAnsi="Calibri" w:cs="Calibri"/>
        </w:rPr>
        <w:t xml:space="preserve"> </w:t>
      </w:r>
      <w:r w:rsidRPr="005013E2">
        <w:rPr>
          <w:rFonts w:ascii="Calibri" w:hAnsi="Calibri" w:cs="Calibri"/>
        </w:rPr>
        <w:t>ADMINISTRATOR</w:t>
      </w:r>
    </w:p>
    <w:p w14:paraId="58AE002F" w14:textId="77777777" w:rsidR="005C43BB" w:rsidRPr="005013E2" w:rsidRDefault="00397450">
      <w:pPr>
        <w:pStyle w:val="BodyTextIndent3"/>
        <w:jc w:val="both"/>
        <w:rPr>
          <w:rFonts w:ascii="Calibri" w:hAnsi="Calibri" w:cs="Calibri"/>
        </w:rPr>
      </w:pPr>
      <w:r w:rsidRPr="005013E2">
        <w:rPr>
          <w:rFonts w:ascii="Calibri" w:hAnsi="Calibri" w:cs="Calibri"/>
        </w:rPr>
        <w:t>ROMA OPERATIONS MANAGER</w:t>
      </w:r>
    </w:p>
    <w:p w14:paraId="2649FB3E" w14:textId="77777777" w:rsidR="001422A2" w:rsidRPr="005013E2" w:rsidRDefault="001422A2">
      <w:pPr>
        <w:pStyle w:val="BodyTextIndent3"/>
        <w:jc w:val="both"/>
        <w:rPr>
          <w:rFonts w:ascii="Calibri" w:hAnsi="Calibri" w:cs="Calibri"/>
        </w:rPr>
      </w:pPr>
      <w:r w:rsidRPr="005013E2">
        <w:rPr>
          <w:rFonts w:ascii="Calibri" w:hAnsi="Calibri" w:cs="Calibri"/>
        </w:rPr>
        <w:t>VAUSE OPERATIONS MANAGER</w:t>
      </w:r>
    </w:p>
    <w:p w14:paraId="7F385023" w14:textId="77777777" w:rsidR="00397450" w:rsidRPr="005013E2" w:rsidRDefault="00397450">
      <w:pPr>
        <w:pStyle w:val="BodyTextIndent3"/>
        <w:jc w:val="both"/>
        <w:rPr>
          <w:rFonts w:ascii="Calibri" w:hAnsi="Calibri" w:cs="Calibri"/>
        </w:rPr>
      </w:pPr>
      <w:r w:rsidRPr="005013E2">
        <w:rPr>
          <w:rFonts w:ascii="Calibri" w:hAnsi="Calibri" w:cs="Calibri"/>
        </w:rPr>
        <w:t xml:space="preserve">HURACAN </w:t>
      </w:r>
      <w:r w:rsidR="00A45652" w:rsidRPr="005013E2">
        <w:rPr>
          <w:rFonts w:ascii="Calibri" w:hAnsi="Calibri" w:cs="Calibri"/>
        </w:rPr>
        <w:t>WEBSITE</w:t>
      </w:r>
    </w:p>
    <w:p w14:paraId="2E674E05" w14:textId="77777777" w:rsidR="006D212A" w:rsidRPr="005013E2" w:rsidRDefault="006D212A">
      <w:pPr>
        <w:pStyle w:val="BodyTextIndent3"/>
        <w:ind w:left="0"/>
        <w:jc w:val="both"/>
        <w:rPr>
          <w:rFonts w:ascii="Calibri" w:hAnsi="Calibri" w:cs="Calibri"/>
          <w:b/>
          <w:bCs/>
          <w:sz w:val="24"/>
        </w:rPr>
      </w:pPr>
    </w:p>
    <w:p w14:paraId="4C28E0AB" w14:textId="77777777" w:rsidR="006D212A" w:rsidRPr="005013E2" w:rsidRDefault="006D212A">
      <w:pPr>
        <w:pStyle w:val="BodyTextIndent3"/>
        <w:ind w:left="0"/>
        <w:jc w:val="both"/>
        <w:rPr>
          <w:rFonts w:ascii="Calibri" w:hAnsi="Calibri" w:cs="Calibri"/>
          <w:b/>
          <w:bCs/>
          <w:sz w:val="24"/>
        </w:rPr>
      </w:pPr>
    </w:p>
    <w:p w14:paraId="573FEB91" w14:textId="77777777" w:rsidR="006D212A" w:rsidRPr="005013E2" w:rsidRDefault="006D212A">
      <w:pPr>
        <w:pStyle w:val="BodyTextIndent3"/>
        <w:ind w:left="0"/>
        <w:jc w:val="both"/>
        <w:rPr>
          <w:rFonts w:ascii="Calibri" w:hAnsi="Calibri" w:cs="Calibri"/>
          <w:b/>
          <w:bCs/>
          <w:sz w:val="24"/>
        </w:rPr>
      </w:pPr>
    </w:p>
    <w:p w14:paraId="4A3D05A6" w14:textId="77777777" w:rsidR="006D212A" w:rsidRPr="005013E2" w:rsidRDefault="006D212A">
      <w:pPr>
        <w:pStyle w:val="BodyTextIndent3"/>
        <w:ind w:left="0"/>
        <w:jc w:val="both"/>
        <w:rPr>
          <w:rFonts w:ascii="Calibri" w:hAnsi="Calibri" w:cs="Calibri"/>
          <w:b/>
          <w:bCs/>
          <w:sz w:val="24"/>
        </w:rPr>
      </w:pPr>
    </w:p>
    <w:p w14:paraId="220E8155" w14:textId="77777777" w:rsidR="006D212A" w:rsidRPr="005013E2" w:rsidRDefault="006D212A">
      <w:pPr>
        <w:pStyle w:val="BodyTextIndent3"/>
        <w:ind w:left="0"/>
        <w:jc w:val="both"/>
        <w:rPr>
          <w:rFonts w:ascii="Calibri" w:hAnsi="Calibri" w:cs="Calibri"/>
          <w:b/>
          <w:bCs/>
          <w:sz w:val="24"/>
        </w:rPr>
      </w:pPr>
    </w:p>
    <w:p w14:paraId="21844D0F" w14:textId="77777777" w:rsidR="006D212A" w:rsidRPr="005013E2" w:rsidRDefault="006D212A">
      <w:pPr>
        <w:pStyle w:val="BodyText"/>
        <w:rPr>
          <w:rFonts w:ascii="Calibri" w:hAnsi="Calibri" w:cs="Calibri"/>
        </w:rPr>
      </w:pPr>
      <w:r w:rsidRPr="005013E2">
        <w:rPr>
          <w:rFonts w:ascii="Calibri" w:hAnsi="Calibri" w:cs="Calibri"/>
        </w:rPr>
        <w:t>Glossary</w:t>
      </w:r>
    </w:p>
    <w:p w14:paraId="6B8CEE3F" w14:textId="77777777" w:rsidR="006D212A" w:rsidRPr="005013E2" w:rsidRDefault="006E6607">
      <w:pPr>
        <w:pStyle w:val="BodyTextIndent3"/>
        <w:spacing w:before="120"/>
        <w:ind w:left="2880" w:hanging="2880"/>
        <w:jc w:val="both"/>
        <w:rPr>
          <w:rFonts w:ascii="Calibri" w:hAnsi="Calibri" w:cs="Calibri"/>
        </w:rPr>
      </w:pPr>
      <w:r>
        <w:rPr>
          <w:rFonts w:ascii="Calibri" w:hAnsi="Calibri" w:cs="Calibri"/>
        </w:rPr>
        <w:t>E</w:t>
      </w:r>
      <w:r w:rsidR="004725BF">
        <w:rPr>
          <w:rFonts w:ascii="Calibri" w:hAnsi="Calibri" w:cs="Calibri"/>
        </w:rPr>
        <w:t>M</w:t>
      </w:r>
      <w:r w:rsidR="006D212A" w:rsidRPr="005013E2">
        <w:rPr>
          <w:rFonts w:ascii="Calibri" w:hAnsi="Calibri" w:cs="Calibri"/>
        </w:rPr>
        <w:t>P</w:t>
      </w:r>
      <w:r w:rsidR="006D212A" w:rsidRPr="005013E2">
        <w:rPr>
          <w:rFonts w:ascii="Calibri" w:hAnsi="Calibri" w:cs="Calibri"/>
        </w:rPr>
        <w:tab/>
        <w:t>Emergency</w:t>
      </w:r>
      <w:r>
        <w:rPr>
          <w:rFonts w:ascii="Calibri" w:hAnsi="Calibri" w:cs="Calibri"/>
        </w:rPr>
        <w:t xml:space="preserve"> </w:t>
      </w:r>
      <w:r w:rsidR="004725BF">
        <w:rPr>
          <w:rFonts w:ascii="Calibri" w:hAnsi="Calibri" w:cs="Calibri"/>
        </w:rPr>
        <w:t>Management</w:t>
      </w:r>
      <w:r w:rsidR="006D212A" w:rsidRPr="005013E2">
        <w:rPr>
          <w:rFonts w:ascii="Calibri" w:hAnsi="Calibri" w:cs="Calibri"/>
        </w:rPr>
        <w:t xml:space="preserve"> Plan</w:t>
      </w:r>
    </w:p>
    <w:p w14:paraId="189CD0C3" w14:textId="77777777" w:rsidR="006D212A" w:rsidRPr="005013E2" w:rsidRDefault="006E6607">
      <w:pPr>
        <w:pStyle w:val="BodyTextIndent3"/>
        <w:spacing w:before="120"/>
        <w:ind w:left="2880" w:hanging="2880"/>
        <w:jc w:val="both"/>
        <w:rPr>
          <w:rFonts w:ascii="Calibri" w:hAnsi="Calibri" w:cs="Calibri"/>
        </w:rPr>
      </w:pPr>
      <w:r>
        <w:rPr>
          <w:rFonts w:ascii="Calibri" w:hAnsi="Calibri" w:cs="Calibri"/>
        </w:rPr>
        <w:t>E</w:t>
      </w:r>
      <w:r w:rsidR="004725BF">
        <w:rPr>
          <w:rFonts w:ascii="Calibri" w:hAnsi="Calibri" w:cs="Calibri"/>
        </w:rPr>
        <w:t>M</w:t>
      </w:r>
      <w:r w:rsidR="006D212A" w:rsidRPr="005013E2">
        <w:rPr>
          <w:rFonts w:ascii="Calibri" w:hAnsi="Calibri" w:cs="Calibri"/>
        </w:rPr>
        <w:t>T</w:t>
      </w:r>
      <w:r w:rsidR="006D212A" w:rsidRPr="005013E2">
        <w:rPr>
          <w:rFonts w:ascii="Calibri" w:hAnsi="Calibri" w:cs="Calibri"/>
        </w:rPr>
        <w:tab/>
        <w:t xml:space="preserve">Emergency </w:t>
      </w:r>
      <w:r w:rsidR="004725BF">
        <w:rPr>
          <w:rFonts w:ascii="Calibri" w:hAnsi="Calibri" w:cs="Calibri"/>
        </w:rPr>
        <w:t>Management</w:t>
      </w:r>
      <w:r w:rsidR="006D212A" w:rsidRPr="005013E2">
        <w:rPr>
          <w:rFonts w:ascii="Calibri" w:hAnsi="Calibri" w:cs="Calibri"/>
        </w:rPr>
        <w:t xml:space="preserve"> Team</w:t>
      </w:r>
    </w:p>
    <w:p w14:paraId="530195A4" w14:textId="77777777" w:rsidR="006D212A" w:rsidRPr="005013E2" w:rsidRDefault="006D212A" w:rsidP="005D3B68">
      <w:pPr>
        <w:pStyle w:val="Heading1"/>
        <w:ind w:left="1096"/>
        <w:rPr>
          <w:rFonts w:ascii="Calibri" w:hAnsi="Calibri" w:cs="Calibri"/>
        </w:rPr>
      </w:pPr>
      <w:r>
        <w:br w:type="page"/>
      </w:r>
      <w:bookmarkStart w:id="2" w:name="_Toc342295269"/>
      <w:r w:rsidRPr="005013E2">
        <w:rPr>
          <w:rFonts w:ascii="Calibri" w:hAnsi="Calibri" w:cs="Calibri"/>
        </w:rPr>
        <w:lastRenderedPageBreak/>
        <w:t>1.0</w:t>
      </w:r>
      <w:r w:rsidRPr="005013E2">
        <w:rPr>
          <w:rFonts w:ascii="Calibri" w:hAnsi="Calibri" w:cs="Calibri"/>
        </w:rPr>
        <w:tab/>
        <w:t>Scope</w:t>
      </w:r>
      <w:bookmarkEnd w:id="2"/>
    </w:p>
    <w:p w14:paraId="7ED69562" w14:textId="77777777" w:rsidR="005C43BB" w:rsidRPr="005013E2" w:rsidRDefault="005C43BB" w:rsidP="005C43BB">
      <w:pPr>
        <w:pStyle w:val="BodyTextIndent2"/>
        <w:ind w:left="0"/>
        <w:jc w:val="both"/>
        <w:rPr>
          <w:rFonts w:ascii="Calibri" w:hAnsi="Calibri" w:cs="Calibri"/>
          <w:sz w:val="20"/>
        </w:rPr>
      </w:pPr>
      <w:r w:rsidRPr="005013E2">
        <w:rPr>
          <w:rFonts w:ascii="Calibri" w:hAnsi="Calibri" w:cs="Calibri"/>
          <w:sz w:val="20"/>
        </w:rPr>
        <w:t xml:space="preserve">This Emergency </w:t>
      </w:r>
      <w:r w:rsidR="000A5FAA">
        <w:rPr>
          <w:rFonts w:ascii="Calibri" w:hAnsi="Calibri" w:cs="Calibri"/>
          <w:sz w:val="20"/>
        </w:rPr>
        <w:t>Management</w:t>
      </w:r>
      <w:r w:rsidR="00A45652" w:rsidRPr="005013E2">
        <w:rPr>
          <w:rFonts w:ascii="Calibri" w:hAnsi="Calibri" w:cs="Calibri"/>
          <w:sz w:val="20"/>
        </w:rPr>
        <w:t xml:space="preserve"> Plan (</w:t>
      </w:r>
      <w:r w:rsidR="004725BF">
        <w:rPr>
          <w:rFonts w:ascii="Calibri" w:hAnsi="Calibri" w:cs="Calibri"/>
          <w:sz w:val="20"/>
        </w:rPr>
        <w:t>EM</w:t>
      </w:r>
      <w:r w:rsidR="00C23489">
        <w:rPr>
          <w:rFonts w:ascii="Calibri" w:hAnsi="Calibri" w:cs="Calibri"/>
          <w:sz w:val="20"/>
        </w:rPr>
        <w:t>P</w:t>
      </w:r>
      <w:r w:rsidRPr="005013E2">
        <w:rPr>
          <w:rFonts w:ascii="Calibri" w:hAnsi="Calibri" w:cs="Calibri"/>
          <w:sz w:val="20"/>
        </w:rPr>
        <w:t>) addresses Location Emergencie</w:t>
      </w:r>
      <w:r w:rsidR="00A45652" w:rsidRPr="005013E2">
        <w:rPr>
          <w:rFonts w:ascii="Calibri" w:hAnsi="Calibri" w:cs="Calibri"/>
          <w:sz w:val="20"/>
        </w:rPr>
        <w:t>s as defined in Section 4 below</w:t>
      </w:r>
      <w:r w:rsidRPr="005013E2">
        <w:rPr>
          <w:rFonts w:ascii="Calibri" w:hAnsi="Calibri" w:cs="Calibri"/>
          <w:sz w:val="20"/>
        </w:rPr>
        <w:t xml:space="preserve">. This </w:t>
      </w:r>
      <w:r w:rsidR="004725BF">
        <w:rPr>
          <w:rFonts w:ascii="Calibri" w:hAnsi="Calibri" w:cs="Calibri"/>
          <w:sz w:val="20"/>
        </w:rPr>
        <w:t>EM</w:t>
      </w:r>
      <w:r w:rsidR="00A45652" w:rsidRPr="005013E2">
        <w:rPr>
          <w:rFonts w:ascii="Calibri" w:hAnsi="Calibri" w:cs="Calibri"/>
          <w:sz w:val="20"/>
        </w:rPr>
        <w:t>P</w:t>
      </w:r>
      <w:r w:rsidRPr="005013E2">
        <w:rPr>
          <w:rFonts w:ascii="Calibri" w:hAnsi="Calibri" w:cs="Calibri"/>
          <w:sz w:val="20"/>
        </w:rPr>
        <w:t xml:space="preserve"> applies to all the emergencies requiring attention at the </w:t>
      </w:r>
      <w:r w:rsidR="00A45652" w:rsidRPr="005013E2">
        <w:rPr>
          <w:rFonts w:ascii="Calibri" w:hAnsi="Calibri" w:cs="Calibri"/>
          <w:sz w:val="20"/>
        </w:rPr>
        <w:t>Roma</w:t>
      </w:r>
      <w:r w:rsidRPr="005013E2">
        <w:rPr>
          <w:rFonts w:ascii="Calibri" w:hAnsi="Calibri" w:cs="Calibri"/>
          <w:sz w:val="20"/>
        </w:rPr>
        <w:t xml:space="preserve"> Location level and specifies individuals defined as the Emergency Management Team (</w:t>
      </w:r>
      <w:r w:rsidR="00C23489">
        <w:rPr>
          <w:rFonts w:ascii="Calibri" w:hAnsi="Calibri" w:cs="Calibri"/>
          <w:sz w:val="20"/>
        </w:rPr>
        <w:t>ERT</w:t>
      </w:r>
      <w:r w:rsidRPr="005013E2">
        <w:rPr>
          <w:rFonts w:ascii="Calibri" w:hAnsi="Calibri" w:cs="Calibri"/>
          <w:sz w:val="20"/>
        </w:rPr>
        <w:t>) in Section 5</w:t>
      </w:r>
    </w:p>
    <w:p w14:paraId="092DC485" w14:textId="77777777" w:rsidR="00AC02CF" w:rsidRPr="005013E2" w:rsidRDefault="00AC02CF" w:rsidP="00AC02CF">
      <w:pPr>
        <w:pStyle w:val="Textecouranttc"/>
        <w:numPr>
          <w:ilvl w:val="12"/>
          <w:numId w:val="0"/>
        </w:numPr>
        <w:spacing w:before="0" w:after="0"/>
        <w:rPr>
          <w:rFonts w:ascii="Calibri" w:hAnsi="Calibri" w:cs="Calibri"/>
        </w:rPr>
      </w:pPr>
    </w:p>
    <w:p w14:paraId="3BD8D5CB" w14:textId="77777777" w:rsidR="006D212A" w:rsidRPr="005013E2" w:rsidRDefault="006D212A" w:rsidP="005D3B68">
      <w:pPr>
        <w:pStyle w:val="Heading1"/>
        <w:ind w:left="1096"/>
        <w:rPr>
          <w:rFonts w:ascii="Calibri" w:hAnsi="Calibri" w:cs="Calibri"/>
        </w:rPr>
      </w:pPr>
      <w:bookmarkStart w:id="3" w:name="_Toc342295270"/>
      <w:r w:rsidRPr="005013E2">
        <w:rPr>
          <w:rFonts w:ascii="Calibri" w:hAnsi="Calibri" w:cs="Calibri"/>
        </w:rPr>
        <w:t xml:space="preserve">2.0 </w:t>
      </w:r>
      <w:r w:rsidRPr="005013E2">
        <w:rPr>
          <w:rFonts w:ascii="Calibri" w:hAnsi="Calibri" w:cs="Calibri"/>
        </w:rPr>
        <w:tab/>
        <w:t>Standard</w:t>
      </w:r>
      <w:bookmarkEnd w:id="3"/>
    </w:p>
    <w:p w14:paraId="088E9E6C" w14:textId="77777777" w:rsidR="006D212A" w:rsidRPr="005013E2" w:rsidRDefault="000A5FAA">
      <w:pPr>
        <w:pStyle w:val="Textecouranttc"/>
        <w:numPr>
          <w:ilvl w:val="12"/>
          <w:numId w:val="0"/>
        </w:numPr>
        <w:spacing w:before="0" w:after="0"/>
        <w:rPr>
          <w:rFonts w:ascii="Calibri" w:hAnsi="Calibri" w:cs="Calibri"/>
        </w:rPr>
      </w:pPr>
      <w:r>
        <w:rPr>
          <w:rFonts w:ascii="Calibri" w:hAnsi="Calibri" w:cs="Calibri"/>
        </w:rPr>
        <w:t xml:space="preserve">As </w:t>
      </w:r>
      <w:r w:rsidR="00A45652" w:rsidRPr="005013E2">
        <w:rPr>
          <w:rFonts w:ascii="Calibri" w:hAnsi="Calibri" w:cs="Calibri"/>
        </w:rPr>
        <w:t xml:space="preserve">per </w:t>
      </w:r>
      <w:r>
        <w:rPr>
          <w:rFonts w:ascii="Calibri" w:hAnsi="Calibri" w:cs="Calibri"/>
        </w:rPr>
        <w:t xml:space="preserve">Huracan’s Health Safety Management </w:t>
      </w:r>
      <w:r w:rsidR="00A45652" w:rsidRPr="005013E2">
        <w:rPr>
          <w:rFonts w:ascii="Calibri" w:hAnsi="Calibri" w:cs="Calibri"/>
        </w:rPr>
        <w:t>P</w:t>
      </w:r>
      <w:r>
        <w:rPr>
          <w:rFonts w:ascii="Calibri" w:hAnsi="Calibri" w:cs="Calibri"/>
        </w:rPr>
        <w:t>lan, each location</w:t>
      </w:r>
      <w:r w:rsidR="006D212A" w:rsidRPr="005013E2">
        <w:rPr>
          <w:rFonts w:ascii="Calibri" w:hAnsi="Calibri" w:cs="Calibri"/>
        </w:rPr>
        <w:t xml:space="preserve"> requires a</w:t>
      </w:r>
      <w:r>
        <w:rPr>
          <w:rFonts w:ascii="Calibri" w:hAnsi="Calibri" w:cs="Calibri"/>
        </w:rPr>
        <w:t xml:space="preserve">n </w:t>
      </w:r>
      <w:proofErr w:type="gramStart"/>
      <w:r>
        <w:rPr>
          <w:rFonts w:ascii="Calibri" w:hAnsi="Calibri" w:cs="Calibri"/>
        </w:rPr>
        <w:t xml:space="preserve">Emergency Management Plan </w:t>
      </w:r>
      <w:r w:rsidR="006D212A" w:rsidRPr="005013E2">
        <w:rPr>
          <w:rFonts w:ascii="Calibri" w:hAnsi="Calibri" w:cs="Calibri"/>
        </w:rPr>
        <w:t>outlining responses</w:t>
      </w:r>
      <w:proofErr w:type="gramEnd"/>
      <w:r w:rsidR="006D212A" w:rsidRPr="005013E2">
        <w:rPr>
          <w:rFonts w:ascii="Calibri" w:hAnsi="Calibri" w:cs="Calibri"/>
        </w:rPr>
        <w:t xml:space="preserve"> in the event of an emergency.</w:t>
      </w:r>
    </w:p>
    <w:p w14:paraId="62604842" w14:textId="77777777" w:rsidR="006D212A" w:rsidRPr="005013E2" w:rsidRDefault="006D212A">
      <w:pPr>
        <w:numPr>
          <w:ilvl w:val="12"/>
          <w:numId w:val="0"/>
        </w:numPr>
        <w:jc w:val="both"/>
        <w:rPr>
          <w:rFonts w:ascii="Calibri" w:hAnsi="Calibri" w:cs="Calibri"/>
        </w:rPr>
      </w:pPr>
    </w:p>
    <w:p w14:paraId="22C10091" w14:textId="77777777" w:rsidR="006D212A" w:rsidRPr="005013E2" w:rsidRDefault="006D212A" w:rsidP="005D3B68">
      <w:pPr>
        <w:pStyle w:val="Heading1"/>
        <w:ind w:left="1096"/>
        <w:rPr>
          <w:rFonts w:ascii="Calibri" w:hAnsi="Calibri" w:cs="Calibri"/>
        </w:rPr>
      </w:pPr>
      <w:bookmarkStart w:id="4" w:name="_Toc342295271"/>
      <w:r w:rsidRPr="005013E2">
        <w:rPr>
          <w:rFonts w:ascii="Calibri" w:hAnsi="Calibri" w:cs="Calibri"/>
        </w:rPr>
        <w:t xml:space="preserve">3.0 </w:t>
      </w:r>
      <w:r w:rsidRPr="005013E2">
        <w:rPr>
          <w:rFonts w:ascii="Calibri" w:hAnsi="Calibri" w:cs="Calibri"/>
        </w:rPr>
        <w:tab/>
        <w:t>Responsibility</w:t>
      </w:r>
      <w:bookmarkEnd w:id="4"/>
    </w:p>
    <w:p w14:paraId="613F866D" w14:textId="77777777" w:rsidR="006D212A" w:rsidRPr="005013E2" w:rsidRDefault="006D212A">
      <w:pPr>
        <w:numPr>
          <w:ilvl w:val="12"/>
          <w:numId w:val="0"/>
        </w:numPr>
        <w:jc w:val="both"/>
        <w:rPr>
          <w:rFonts w:ascii="Calibri" w:hAnsi="Calibri" w:cs="Calibri"/>
        </w:rPr>
      </w:pPr>
    </w:p>
    <w:p w14:paraId="5D14F5F0" w14:textId="77777777" w:rsidR="006D212A" w:rsidRPr="005013E2" w:rsidRDefault="00B404BE" w:rsidP="0011162C">
      <w:pPr>
        <w:jc w:val="both"/>
        <w:rPr>
          <w:rFonts w:ascii="Calibri" w:hAnsi="Calibri" w:cs="Calibri"/>
          <w:bCs/>
        </w:rPr>
      </w:pPr>
      <w:r w:rsidRPr="005013E2">
        <w:rPr>
          <w:rFonts w:ascii="Calibri" w:hAnsi="Calibri" w:cs="Calibri"/>
          <w:bCs/>
        </w:rPr>
        <w:t xml:space="preserve">The </w:t>
      </w:r>
      <w:r w:rsidR="00A45652" w:rsidRPr="005013E2">
        <w:rPr>
          <w:rFonts w:ascii="Calibri" w:hAnsi="Calibri" w:cs="Calibri"/>
          <w:bCs/>
        </w:rPr>
        <w:t>Operations</w:t>
      </w:r>
      <w:r w:rsidR="006D212A" w:rsidRPr="005013E2">
        <w:rPr>
          <w:rFonts w:ascii="Calibri" w:hAnsi="Calibri" w:cs="Calibri"/>
          <w:bCs/>
        </w:rPr>
        <w:t xml:space="preserve"> Manager is respons</w:t>
      </w:r>
      <w:r w:rsidR="00C2109B" w:rsidRPr="005013E2">
        <w:rPr>
          <w:rFonts w:ascii="Calibri" w:hAnsi="Calibri" w:cs="Calibri"/>
          <w:bCs/>
        </w:rPr>
        <w:t>ibl</w:t>
      </w:r>
      <w:r w:rsidR="00E128DE" w:rsidRPr="005013E2">
        <w:rPr>
          <w:rFonts w:ascii="Calibri" w:hAnsi="Calibri" w:cs="Calibri"/>
          <w:bCs/>
        </w:rPr>
        <w:t xml:space="preserve">e for establishing the </w:t>
      </w:r>
      <w:r w:rsidR="00A45652" w:rsidRPr="005013E2">
        <w:rPr>
          <w:rFonts w:ascii="Calibri" w:hAnsi="Calibri" w:cs="Calibri"/>
          <w:bCs/>
        </w:rPr>
        <w:t>Roma</w:t>
      </w:r>
      <w:r w:rsidR="00BC58DD" w:rsidRPr="005013E2">
        <w:rPr>
          <w:rFonts w:ascii="Calibri" w:hAnsi="Calibri" w:cs="Calibri"/>
          <w:bCs/>
        </w:rPr>
        <w:t xml:space="preserve"> </w:t>
      </w:r>
      <w:r w:rsidR="004725BF">
        <w:rPr>
          <w:rFonts w:ascii="Calibri" w:hAnsi="Calibri" w:cs="Calibri"/>
          <w:bCs/>
        </w:rPr>
        <w:t>EM</w:t>
      </w:r>
      <w:r w:rsidR="00A45652" w:rsidRPr="005013E2">
        <w:rPr>
          <w:rFonts w:ascii="Calibri" w:hAnsi="Calibri" w:cs="Calibri"/>
          <w:bCs/>
        </w:rPr>
        <w:t>P</w:t>
      </w:r>
      <w:r w:rsidR="007C1A96" w:rsidRPr="005013E2">
        <w:rPr>
          <w:rFonts w:ascii="Calibri" w:hAnsi="Calibri" w:cs="Calibri"/>
          <w:bCs/>
        </w:rPr>
        <w:t xml:space="preserve"> and it</w:t>
      </w:r>
      <w:r w:rsidR="006D212A" w:rsidRPr="005013E2">
        <w:rPr>
          <w:rFonts w:ascii="Calibri" w:hAnsi="Calibri" w:cs="Calibri"/>
          <w:bCs/>
        </w:rPr>
        <w:t>s update on an as needed basis, not to exceed one year.</w:t>
      </w:r>
    </w:p>
    <w:p w14:paraId="082BD913" w14:textId="77777777" w:rsidR="006D212A" w:rsidRPr="005013E2" w:rsidRDefault="006D212A" w:rsidP="0011162C">
      <w:pPr>
        <w:spacing w:before="120"/>
        <w:jc w:val="both"/>
        <w:rPr>
          <w:rFonts w:ascii="Calibri" w:hAnsi="Calibri" w:cs="Calibri"/>
          <w:bCs/>
        </w:rPr>
      </w:pPr>
      <w:r w:rsidRPr="005013E2">
        <w:rPr>
          <w:rFonts w:ascii="Calibri" w:hAnsi="Calibri" w:cs="Calibri"/>
          <w:bCs/>
        </w:rPr>
        <w:t xml:space="preserve">It is the responsibility of </w:t>
      </w:r>
      <w:r w:rsidR="00BC58DD" w:rsidRPr="005013E2">
        <w:rPr>
          <w:rFonts w:ascii="Calibri" w:hAnsi="Calibri" w:cs="Calibri"/>
          <w:bCs/>
        </w:rPr>
        <w:t xml:space="preserve">the individual members of the </w:t>
      </w:r>
      <w:r w:rsidR="00C23489">
        <w:rPr>
          <w:rFonts w:ascii="Calibri" w:hAnsi="Calibri" w:cs="Calibri"/>
          <w:bCs/>
        </w:rPr>
        <w:t>ERT</w:t>
      </w:r>
      <w:r w:rsidRPr="005013E2">
        <w:rPr>
          <w:rFonts w:ascii="Calibri" w:hAnsi="Calibri" w:cs="Calibri"/>
          <w:bCs/>
        </w:rPr>
        <w:t>, defined in Section 5, to be</w:t>
      </w:r>
      <w:r w:rsidR="00C2109B" w:rsidRPr="005013E2">
        <w:rPr>
          <w:rFonts w:ascii="Calibri" w:hAnsi="Calibri" w:cs="Calibri"/>
          <w:bCs/>
        </w:rPr>
        <w:t xml:space="preserve"> familiar with the plan. The </w:t>
      </w:r>
      <w:r w:rsidR="00D3095E" w:rsidRPr="005013E2">
        <w:rPr>
          <w:rFonts w:ascii="Calibri" w:hAnsi="Calibri" w:cs="Calibri"/>
          <w:bCs/>
        </w:rPr>
        <w:t>Operations Manager</w:t>
      </w:r>
      <w:r w:rsidR="00E128DE" w:rsidRPr="005013E2">
        <w:rPr>
          <w:rFonts w:ascii="Calibri" w:hAnsi="Calibri" w:cs="Calibri"/>
          <w:bCs/>
        </w:rPr>
        <w:t xml:space="preserve"> </w:t>
      </w:r>
      <w:r w:rsidRPr="005013E2">
        <w:rPr>
          <w:rFonts w:ascii="Calibri" w:hAnsi="Calibri" w:cs="Calibri"/>
          <w:bCs/>
        </w:rPr>
        <w:t xml:space="preserve">is responsible for </w:t>
      </w:r>
      <w:r w:rsidR="00BC58DD" w:rsidRPr="005013E2">
        <w:rPr>
          <w:rFonts w:ascii="Calibri" w:hAnsi="Calibri" w:cs="Calibri"/>
          <w:bCs/>
        </w:rPr>
        <w:t xml:space="preserve">making new </w:t>
      </w:r>
      <w:r w:rsidR="00C23489">
        <w:rPr>
          <w:rFonts w:ascii="Calibri" w:hAnsi="Calibri" w:cs="Calibri"/>
          <w:bCs/>
        </w:rPr>
        <w:t>ERT</w:t>
      </w:r>
      <w:r w:rsidRPr="005013E2">
        <w:rPr>
          <w:rFonts w:ascii="Calibri" w:hAnsi="Calibri" w:cs="Calibri"/>
          <w:bCs/>
        </w:rPr>
        <w:t xml:space="preserve"> members aware of their responsibilities.</w:t>
      </w:r>
    </w:p>
    <w:p w14:paraId="15335C10" w14:textId="77777777" w:rsidR="006D212A" w:rsidRPr="005013E2" w:rsidRDefault="006D212A">
      <w:pPr>
        <w:numPr>
          <w:ilvl w:val="12"/>
          <w:numId w:val="0"/>
        </w:numPr>
        <w:jc w:val="both"/>
        <w:rPr>
          <w:rFonts w:ascii="Calibri" w:hAnsi="Calibri" w:cs="Calibri"/>
        </w:rPr>
      </w:pPr>
    </w:p>
    <w:p w14:paraId="6E5F8117" w14:textId="77777777" w:rsidR="006D212A" w:rsidRPr="005013E2" w:rsidRDefault="006D212A" w:rsidP="005D3B68">
      <w:pPr>
        <w:pStyle w:val="Heading1"/>
        <w:ind w:left="1096"/>
        <w:rPr>
          <w:rFonts w:ascii="Calibri" w:hAnsi="Calibri" w:cs="Calibri"/>
        </w:rPr>
      </w:pPr>
      <w:bookmarkStart w:id="5" w:name="_Toc342295272"/>
      <w:r w:rsidRPr="005013E2">
        <w:rPr>
          <w:rFonts w:ascii="Calibri" w:hAnsi="Calibri" w:cs="Calibri"/>
        </w:rPr>
        <w:t>4.0</w:t>
      </w:r>
      <w:r w:rsidRPr="005013E2">
        <w:rPr>
          <w:rFonts w:ascii="Calibri" w:hAnsi="Calibri" w:cs="Calibri"/>
        </w:rPr>
        <w:tab/>
        <w:t>Definitions</w:t>
      </w:r>
      <w:bookmarkEnd w:id="5"/>
    </w:p>
    <w:p w14:paraId="60E840CC" w14:textId="77777777" w:rsidR="006D212A" w:rsidRPr="005013E2" w:rsidRDefault="006D212A">
      <w:pPr>
        <w:numPr>
          <w:ilvl w:val="12"/>
          <w:numId w:val="0"/>
        </w:numPr>
        <w:jc w:val="both"/>
        <w:rPr>
          <w:rFonts w:ascii="Calibri" w:hAnsi="Calibri" w:cs="Calibri"/>
        </w:rPr>
      </w:pPr>
    </w:p>
    <w:p w14:paraId="490AAC3F" w14:textId="77777777" w:rsidR="006D212A" w:rsidRPr="005013E2" w:rsidRDefault="0011162C" w:rsidP="0011162C">
      <w:pPr>
        <w:pStyle w:val="Textecouranttc"/>
        <w:numPr>
          <w:ilvl w:val="12"/>
          <w:numId w:val="0"/>
        </w:numPr>
        <w:spacing w:before="0" w:after="0"/>
        <w:outlineLvl w:val="1"/>
        <w:rPr>
          <w:rFonts w:ascii="Calibri" w:hAnsi="Calibri" w:cs="Calibri"/>
          <w:b/>
          <w:bCs/>
        </w:rPr>
      </w:pPr>
      <w:r w:rsidRPr="005013E2">
        <w:rPr>
          <w:rFonts w:ascii="Calibri" w:hAnsi="Calibri" w:cs="Calibri"/>
          <w:b/>
          <w:bCs/>
        </w:rPr>
        <w:t>4.1</w:t>
      </w:r>
      <w:r w:rsidRPr="005013E2">
        <w:rPr>
          <w:rFonts w:ascii="Calibri" w:hAnsi="Calibri" w:cs="Calibri"/>
          <w:b/>
          <w:bCs/>
        </w:rPr>
        <w:tab/>
      </w:r>
      <w:r w:rsidR="006D212A" w:rsidRPr="005013E2">
        <w:rPr>
          <w:rFonts w:ascii="Calibri" w:hAnsi="Calibri" w:cs="Calibri"/>
          <w:b/>
          <w:bCs/>
        </w:rPr>
        <w:t>Major Emergency</w:t>
      </w:r>
    </w:p>
    <w:p w14:paraId="397EDA6F" w14:textId="77777777" w:rsidR="006D212A" w:rsidRPr="005013E2" w:rsidRDefault="007C1A96">
      <w:pPr>
        <w:numPr>
          <w:ilvl w:val="12"/>
          <w:numId w:val="0"/>
        </w:numPr>
        <w:spacing w:before="120"/>
        <w:ind w:left="720"/>
        <w:jc w:val="both"/>
        <w:rPr>
          <w:rFonts w:ascii="Calibri" w:hAnsi="Calibri" w:cs="Calibri"/>
        </w:rPr>
      </w:pPr>
      <w:r w:rsidRPr="005013E2">
        <w:rPr>
          <w:rFonts w:ascii="Calibri" w:hAnsi="Calibri" w:cs="Calibri"/>
        </w:rPr>
        <w:t xml:space="preserve">An Emergency requiring </w:t>
      </w:r>
      <w:r w:rsidR="006D212A" w:rsidRPr="005013E2">
        <w:rPr>
          <w:rFonts w:ascii="Calibri" w:hAnsi="Calibri" w:cs="Calibri"/>
        </w:rPr>
        <w:t>support, which can be handled by a sin</w:t>
      </w:r>
      <w:r w:rsidR="00C40478" w:rsidRPr="005013E2">
        <w:rPr>
          <w:rFonts w:ascii="Calibri" w:hAnsi="Calibri" w:cs="Calibri"/>
        </w:rPr>
        <w:t xml:space="preserve">gle member of the </w:t>
      </w:r>
      <w:r w:rsidR="00C23489">
        <w:rPr>
          <w:rFonts w:ascii="Calibri" w:hAnsi="Calibri" w:cs="Calibri"/>
        </w:rPr>
        <w:t>ERT</w:t>
      </w:r>
      <w:r w:rsidR="006D212A" w:rsidRPr="005013E2">
        <w:rPr>
          <w:rFonts w:ascii="Calibri" w:hAnsi="Calibri" w:cs="Calibri"/>
        </w:rPr>
        <w:t xml:space="preserve"> such as:</w:t>
      </w:r>
    </w:p>
    <w:p w14:paraId="528E9D3B" w14:textId="77777777" w:rsidR="006D212A" w:rsidRPr="005013E2" w:rsidRDefault="006D212A" w:rsidP="00385DC2">
      <w:pPr>
        <w:numPr>
          <w:ilvl w:val="0"/>
          <w:numId w:val="2"/>
        </w:numPr>
        <w:spacing w:before="120"/>
        <w:ind w:left="1080"/>
        <w:jc w:val="both"/>
        <w:rPr>
          <w:rFonts w:ascii="Calibri" w:hAnsi="Calibri" w:cs="Calibri"/>
        </w:rPr>
      </w:pPr>
      <w:r w:rsidRPr="005013E2">
        <w:rPr>
          <w:rFonts w:ascii="Calibri" w:hAnsi="Calibri" w:cs="Calibri"/>
        </w:rPr>
        <w:t xml:space="preserve">Life threatening bodily injury or </w:t>
      </w:r>
      <w:proofErr w:type="gramStart"/>
      <w:r w:rsidRPr="005013E2">
        <w:rPr>
          <w:rFonts w:ascii="Calibri" w:hAnsi="Calibri" w:cs="Calibri"/>
        </w:rPr>
        <w:t>life threatening</w:t>
      </w:r>
      <w:proofErr w:type="gramEnd"/>
      <w:r w:rsidRPr="005013E2">
        <w:rPr>
          <w:rFonts w:ascii="Calibri" w:hAnsi="Calibri" w:cs="Calibri"/>
        </w:rPr>
        <w:t xml:space="preserve"> illness.</w:t>
      </w:r>
    </w:p>
    <w:p w14:paraId="4432B028" w14:textId="77777777" w:rsidR="006D212A" w:rsidRPr="005013E2" w:rsidRDefault="006D212A" w:rsidP="00385DC2">
      <w:pPr>
        <w:numPr>
          <w:ilvl w:val="0"/>
          <w:numId w:val="2"/>
        </w:numPr>
        <w:ind w:left="1080"/>
        <w:jc w:val="both"/>
        <w:rPr>
          <w:rFonts w:ascii="Calibri" w:hAnsi="Calibri" w:cs="Calibri"/>
        </w:rPr>
      </w:pPr>
      <w:r w:rsidRPr="005013E2">
        <w:rPr>
          <w:rFonts w:ascii="Calibri" w:hAnsi="Calibri" w:cs="Calibri"/>
        </w:rPr>
        <w:t>Medic</w:t>
      </w:r>
      <w:r w:rsidR="00B404BE" w:rsidRPr="005013E2">
        <w:rPr>
          <w:rFonts w:ascii="Calibri" w:hAnsi="Calibri" w:cs="Calibri"/>
        </w:rPr>
        <w:t xml:space="preserve">al evacuation from or within </w:t>
      </w:r>
      <w:r w:rsidR="00A45652" w:rsidRPr="005013E2">
        <w:rPr>
          <w:rFonts w:ascii="Calibri" w:hAnsi="Calibri" w:cs="Calibri"/>
        </w:rPr>
        <w:t>Roma</w:t>
      </w:r>
      <w:r w:rsidRPr="005013E2">
        <w:rPr>
          <w:rFonts w:ascii="Calibri" w:hAnsi="Calibri" w:cs="Calibri"/>
        </w:rPr>
        <w:t>.</w:t>
      </w:r>
    </w:p>
    <w:p w14:paraId="679CD28F" w14:textId="77777777" w:rsidR="006D212A" w:rsidRPr="005013E2" w:rsidRDefault="006D212A" w:rsidP="00385DC2">
      <w:pPr>
        <w:numPr>
          <w:ilvl w:val="0"/>
          <w:numId w:val="2"/>
        </w:numPr>
        <w:ind w:left="1080"/>
        <w:jc w:val="both"/>
        <w:rPr>
          <w:rFonts w:ascii="Calibri" w:hAnsi="Calibri" w:cs="Calibri"/>
        </w:rPr>
      </w:pPr>
      <w:r w:rsidRPr="005013E2">
        <w:rPr>
          <w:rFonts w:ascii="Calibri" w:hAnsi="Calibri" w:cs="Calibri"/>
        </w:rPr>
        <w:t>Major environmental or property damage.</w:t>
      </w:r>
    </w:p>
    <w:p w14:paraId="0646A499" w14:textId="77777777" w:rsidR="006D212A" w:rsidRPr="005013E2" w:rsidRDefault="006D212A">
      <w:pPr>
        <w:pStyle w:val="Textecouranttc"/>
        <w:spacing w:before="0" w:after="0"/>
        <w:rPr>
          <w:rFonts w:ascii="Calibri" w:hAnsi="Calibri" w:cs="Calibri"/>
          <w:sz w:val="24"/>
        </w:rPr>
      </w:pPr>
    </w:p>
    <w:p w14:paraId="5F254398" w14:textId="77777777" w:rsidR="006D212A" w:rsidRPr="005013E2" w:rsidRDefault="006D212A" w:rsidP="005D3B68">
      <w:pPr>
        <w:pStyle w:val="Textecouranttc"/>
        <w:numPr>
          <w:ilvl w:val="12"/>
          <w:numId w:val="0"/>
        </w:numPr>
        <w:spacing w:before="0" w:after="0"/>
        <w:outlineLvl w:val="1"/>
        <w:rPr>
          <w:rFonts w:ascii="Calibri" w:hAnsi="Calibri" w:cs="Calibri"/>
          <w:b/>
          <w:bCs/>
        </w:rPr>
      </w:pPr>
      <w:r w:rsidRPr="005013E2">
        <w:rPr>
          <w:rFonts w:ascii="Calibri" w:hAnsi="Calibri" w:cs="Calibri"/>
          <w:b/>
          <w:bCs/>
        </w:rPr>
        <w:t>4.2</w:t>
      </w:r>
      <w:r w:rsidRPr="005013E2">
        <w:rPr>
          <w:rFonts w:ascii="Calibri" w:hAnsi="Calibri" w:cs="Calibri"/>
          <w:b/>
          <w:bCs/>
        </w:rPr>
        <w:tab/>
        <w:t>Catastrophic Emergency</w:t>
      </w:r>
    </w:p>
    <w:p w14:paraId="339EF908" w14:textId="77777777" w:rsidR="006D212A" w:rsidRPr="005013E2" w:rsidRDefault="006D212A">
      <w:pPr>
        <w:numPr>
          <w:ilvl w:val="12"/>
          <w:numId w:val="0"/>
        </w:numPr>
        <w:ind w:left="720"/>
        <w:jc w:val="both"/>
        <w:rPr>
          <w:rFonts w:ascii="Calibri" w:hAnsi="Calibri" w:cs="Calibri"/>
        </w:rPr>
      </w:pPr>
    </w:p>
    <w:p w14:paraId="74C48770" w14:textId="77777777" w:rsidR="006D212A" w:rsidRPr="005013E2" w:rsidRDefault="006D212A">
      <w:pPr>
        <w:numPr>
          <w:ilvl w:val="12"/>
          <w:numId w:val="0"/>
        </w:numPr>
        <w:ind w:left="720"/>
        <w:jc w:val="both"/>
        <w:rPr>
          <w:rFonts w:ascii="Calibri" w:hAnsi="Calibri" w:cs="Calibri"/>
        </w:rPr>
      </w:pPr>
      <w:r w:rsidRPr="005013E2">
        <w:rPr>
          <w:rFonts w:ascii="Calibri" w:hAnsi="Calibri" w:cs="Calibri"/>
        </w:rPr>
        <w:t>Events that may require the ex</w:t>
      </w:r>
      <w:r w:rsidR="00C40478" w:rsidRPr="005013E2">
        <w:rPr>
          <w:rFonts w:ascii="Calibri" w:hAnsi="Calibri" w:cs="Calibri"/>
        </w:rPr>
        <w:t xml:space="preserve">pertise of all or part of the </w:t>
      </w:r>
      <w:r w:rsidR="00C23489">
        <w:rPr>
          <w:rFonts w:ascii="Calibri" w:hAnsi="Calibri" w:cs="Calibri"/>
        </w:rPr>
        <w:t>ERT</w:t>
      </w:r>
      <w:r w:rsidRPr="005013E2">
        <w:rPr>
          <w:rFonts w:ascii="Calibri" w:hAnsi="Calibri" w:cs="Calibri"/>
        </w:rPr>
        <w:t xml:space="preserve"> such as:</w:t>
      </w:r>
    </w:p>
    <w:p w14:paraId="328CC43B" w14:textId="77777777" w:rsidR="006D212A" w:rsidRPr="005013E2" w:rsidRDefault="006D212A">
      <w:pPr>
        <w:numPr>
          <w:ilvl w:val="12"/>
          <w:numId w:val="0"/>
        </w:numPr>
        <w:ind w:left="720"/>
        <w:jc w:val="both"/>
        <w:rPr>
          <w:rFonts w:ascii="Calibri" w:hAnsi="Calibri" w:cs="Calibri"/>
        </w:rPr>
      </w:pPr>
    </w:p>
    <w:p w14:paraId="5D50DEAD" w14:textId="77777777" w:rsidR="00F70F8B" w:rsidRPr="005013E2" w:rsidRDefault="006D212A" w:rsidP="00F70F8B">
      <w:pPr>
        <w:numPr>
          <w:ilvl w:val="0"/>
          <w:numId w:val="2"/>
        </w:numPr>
        <w:ind w:left="1080"/>
        <w:jc w:val="both"/>
        <w:rPr>
          <w:rFonts w:ascii="Calibri" w:hAnsi="Calibri" w:cs="Calibri"/>
        </w:rPr>
      </w:pPr>
      <w:r w:rsidRPr="005013E2">
        <w:rPr>
          <w:rFonts w:ascii="Calibri" w:hAnsi="Calibri" w:cs="Calibri"/>
        </w:rPr>
        <w:t>Single or multiple fatalities.</w:t>
      </w:r>
    </w:p>
    <w:p w14:paraId="027B8B7C" w14:textId="77777777" w:rsidR="006D212A" w:rsidRPr="005013E2" w:rsidRDefault="006D212A" w:rsidP="00F70F8B">
      <w:pPr>
        <w:numPr>
          <w:ilvl w:val="0"/>
          <w:numId w:val="2"/>
        </w:numPr>
        <w:ind w:left="1080"/>
        <w:jc w:val="both"/>
        <w:rPr>
          <w:rFonts w:ascii="Calibri" w:hAnsi="Calibri" w:cs="Calibri"/>
        </w:rPr>
      </w:pPr>
      <w:r w:rsidRPr="005013E2">
        <w:rPr>
          <w:rFonts w:ascii="Calibri" w:hAnsi="Calibri" w:cs="Calibri"/>
        </w:rPr>
        <w:t>Major fire or explosion on a drilling rig.</w:t>
      </w:r>
    </w:p>
    <w:p w14:paraId="58A2D875" w14:textId="77777777" w:rsidR="006D212A" w:rsidRPr="005013E2" w:rsidRDefault="006D212A" w:rsidP="00385DC2">
      <w:pPr>
        <w:numPr>
          <w:ilvl w:val="0"/>
          <w:numId w:val="2"/>
        </w:numPr>
        <w:ind w:left="1080"/>
        <w:jc w:val="both"/>
        <w:rPr>
          <w:rFonts w:ascii="Calibri" w:hAnsi="Calibri" w:cs="Calibri"/>
        </w:rPr>
      </w:pPr>
      <w:r w:rsidRPr="005013E2">
        <w:rPr>
          <w:rFonts w:ascii="Calibri" w:hAnsi="Calibri" w:cs="Calibri"/>
        </w:rPr>
        <w:t>Surface blowout.</w:t>
      </w:r>
    </w:p>
    <w:p w14:paraId="7A56D41F" w14:textId="77777777" w:rsidR="006D212A" w:rsidRPr="005013E2" w:rsidRDefault="006D212A" w:rsidP="00385DC2">
      <w:pPr>
        <w:numPr>
          <w:ilvl w:val="0"/>
          <w:numId w:val="2"/>
        </w:numPr>
        <w:ind w:left="1080"/>
        <w:jc w:val="both"/>
        <w:rPr>
          <w:rFonts w:ascii="Calibri" w:hAnsi="Calibri" w:cs="Calibri"/>
        </w:rPr>
      </w:pPr>
      <w:r w:rsidRPr="005013E2">
        <w:rPr>
          <w:rFonts w:ascii="Calibri" w:hAnsi="Calibri" w:cs="Calibri"/>
        </w:rPr>
        <w:t>Catastrophic environmental damage.</w:t>
      </w:r>
    </w:p>
    <w:p w14:paraId="7014B560" w14:textId="77777777" w:rsidR="006D212A" w:rsidRPr="005013E2" w:rsidRDefault="006D212A" w:rsidP="00385DC2">
      <w:pPr>
        <w:numPr>
          <w:ilvl w:val="0"/>
          <w:numId w:val="2"/>
        </w:numPr>
        <w:ind w:left="1080"/>
        <w:jc w:val="both"/>
        <w:rPr>
          <w:rFonts w:ascii="Calibri" w:hAnsi="Calibri" w:cs="Calibri"/>
        </w:rPr>
      </w:pPr>
      <w:r w:rsidRPr="005013E2">
        <w:rPr>
          <w:rFonts w:ascii="Calibri" w:hAnsi="Calibri" w:cs="Calibri"/>
        </w:rPr>
        <w:t>Catastrophic property damage.</w:t>
      </w:r>
    </w:p>
    <w:p w14:paraId="657F177D" w14:textId="77777777" w:rsidR="006D212A" w:rsidRPr="005013E2" w:rsidRDefault="006D212A" w:rsidP="00385DC2">
      <w:pPr>
        <w:numPr>
          <w:ilvl w:val="0"/>
          <w:numId w:val="2"/>
        </w:numPr>
        <w:ind w:left="1080"/>
        <w:jc w:val="both"/>
        <w:rPr>
          <w:rFonts w:ascii="Calibri" w:hAnsi="Calibri" w:cs="Calibri"/>
        </w:rPr>
      </w:pPr>
      <w:r w:rsidRPr="005013E2">
        <w:rPr>
          <w:rFonts w:ascii="Calibri" w:hAnsi="Calibri" w:cs="Calibri"/>
        </w:rPr>
        <w:t>Political or civil unrest, such as war.</w:t>
      </w:r>
    </w:p>
    <w:p w14:paraId="57B4FABD" w14:textId="77777777" w:rsidR="006D212A" w:rsidRPr="005013E2" w:rsidRDefault="006D212A" w:rsidP="00385DC2">
      <w:pPr>
        <w:numPr>
          <w:ilvl w:val="0"/>
          <w:numId w:val="2"/>
        </w:numPr>
        <w:ind w:left="1080"/>
        <w:jc w:val="both"/>
        <w:rPr>
          <w:rFonts w:ascii="Calibri" w:hAnsi="Calibri" w:cs="Calibri"/>
        </w:rPr>
      </w:pPr>
      <w:r w:rsidRPr="005013E2">
        <w:rPr>
          <w:rFonts w:ascii="Calibri" w:hAnsi="Calibri" w:cs="Calibri"/>
        </w:rPr>
        <w:t>Unplanned evacuation of a rig or location.</w:t>
      </w:r>
    </w:p>
    <w:p w14:paraId="550406D1" w14:textId="77777777" w:rsidR="006D212A" w:rsidRPr="005013E2" w:rsidRDefault="00D3095E" w:rsidP="00385DC2">
      <w:pPr>
        <w:numPr>
          <w:ilvl w:val="0"/>
          <w:numId w:val="2"/>
        </w:numPr>
        <w:ind w:left="1080"/>
        <w:jc w:val="both"/>
        <w:rPr>
          <w:rFonts w:ascii="Calibri" w:hAnsi="Calibri" w:cs="Calibri"/>
        </w:rPr>
      </w:pPr>
      <w:r w:rsidRPr="005013E2">
        <w:rPr>
          <w:rFonts w:ascii="Calibri" w:hAnsi="Calibri" w:cs="Calibri"/>
        </w:rPr>
        <w:t>A</w:t>
      </w:r>
      <w:r w:rsidR="006D212A" w:rsidRPr="005013E2">
        <w:rPr>
          <w:rFonts w:ascii="Calibri" w:hAnsi="Calibri" w:cs="Calibri"/>
        </w:rPr>
        <w:t>dverse media publicity</w:t>
      </w:r>
    </w:p>
    <w:p w14:paraId="168657D2" w14:textId="77777777" w:rsidR="006D212A" w:rsidRPr="005013E2" w:rsidRDefault="006D212A" w:rsidP="00D3095E">
      <w:pPr>
        <w:numPr>
          <w:ilvl w:val="0"/>
          <w:numId w:val="2"/>
        </w:numPr>
        <w:ind w:left="1080"/>
        <w:jc w:val="both"/>
        <w:rPr>
          <w:rFonts w:ascii="Calibri" w:hAnsi="Calibri" w:cs="Calibri"/>
        </w:rPr>
      </w:pPr>
      <w:r w:rsidRPr="005013E2">
        <w:rPr>
          <w:rFonts w:ascii="Calibri" w:hAnsi="Calibri" w:cs="Calibri"/>
        </w:rPr>
        <w:t>Epidemic</w:t>
      </w:r>
    </w:p>
    <w:p w14:paraId="3AE3C93D" w14:textId="77777777" w:rsidR="006D212A" w:rsidRPr="005013E2" w:rsidRDefault="00F92386" w:rsidP="005D3B68">
      <w:pPr>
        <w:pStyle w:val="Heading1"/>
        <w:ind w:left="1096"/>
        <w:rPr>
          <w:rFonts w:ascii="Calibri" w:hAnsi="Calibri" w:cs="Calibri"/>
        </w:rPr>
      </w:pPr>
      <w:bookmarkStart w:id="6" w:name="_Toc342295273"/>
      <w:r w:rsidRPr="005013E2">
        <w:rPr>
          <w:rFonts w:ascii="Calibri" w:hAnsi="Calibri" w:cs="Calibri"/>
        </w:rPr>
        <w:t>5.0</w:t>
      </w:r>
      <w:r w:rsidRPr="005013E2">
        <w:rPr>
          <w:rFonts w:ascii="Calibri" w:hAnsi="Calibri" w:cs="Calibri"/>
        </w:rPr>
        <w:tab/>
        <w:t>Emergency Management</w:t>
      </w:r>
      <w:r w:rsidR="006D212A" w:rsidRPr="005013E2">
        <w:rPr>
          <w:rFonts w:ascii="Calibri" w:hAnsi="Calibri" w:cs="Calibri"/>
        </w:rPr>
        <w:t xml:space="preserve"> Team</w:t>
      </w:r>
      <w:bookmarkEnd w:id="6"/>
    </w:p>
    <w:p w14:paraId="4FABFA9B" w14:textId="77777777" w:rsidR="006D212A" w:rsidRPr="005013E2" w:rsidRDefault="006D212A">
      <w:pPr>
        <w:numPr>
          <w:ilvl w:val="12"/>
          <w:numId w:val="0"/>
        </w:numPr>
        <w:ind w:left="720"/>
        <w:jc w:val="both"/>
        <w:rPr>
          <w:rFonts w:ascii="Calibri" w:hAnsi="Calibri" w:cs="Calibri"/>
        </w:rPr>
      </w:pPr>
      <w:r w:rsidRPr="005013E2">
        <w:rPr>
          <w:rFonts w:ascii="Calibri" w:hAnsi="Calibri" w:cs="Calibri"/>
        </w:rPr>
        <w:t>The main obje</w:t>
      </w:r>
      <w:r w:rsidR="00C40478" w:rsidRPr="005013E2">
        <w:rPr>
          <w:rFonts w:ascii="Calibri" w:hAnsi="Calibri" w:cs="Calibri"/>
        </w:rPr>
        <w:t>ctive of the Emergency Management Team (</w:t>
      </w:r>
      <w:r w:rsidR="00C23489">
        <w:rPr>
          <w:rFonts w:ascii="Calibri" w:hAnsi="Calibri" w:cs="Calibri"/>
        </w:rPr>
        <w:t>ERT</w:t>
      </w:r>
      <w:r w:rsidRPr="005013E2">
        <w:rPr>
          <w:rFonts w:ascii="Calibri" w:hAnsi="Calibri" w:cs="Calibri"/>
        </w:rPr>
        <w:t>) is to:</w:t>
      </w:r>
    </w:p>
    <w:p w14:paraId="13B9F729" w14:textId="77777777" w:rsidR="006D212A" w:rsidRPr="005013E2" w:rsidRDefault="006D212A" w:rsidP="00385DC2">
      <w:pPr>
        <w:numPr>
          <w:ilvl w:val="0"/>
          <w:numId w:val="2"/>
        </w:numPr>
        <w:spacing w:before="120"/>
        <w:ind w:left="1080"/>
        <w:jc w:val="both"/>
        <w:rPr>
          <w:rFonts w:ascii="Calibri" w:hAnsi="Calibri" w:cs="Calibri"/>
        </w:rPr>
      </w:pPr>
      <w:r w:rsidRPr="005013E2">
        <w:rPr>
          <w:rFonts w:ascii="Calibri" w:hAnsi="Calibri" w:cs="Calibri"/>
        </w:rPr>
        <w:t>Provide managerial and technical support in an emergency.</w:t>
      </w:r>
    </w:p>
    <w:p w14:paraId="604B941E" w14:textId="77777777" w:rsidR="006D212A" w:rsidRPr="005013E2" w:rsidRDefault="006D212A" w:rsidP="00385DC2">
      <w:pPr>
        <w:numPr>
          <w:ilvl w:val="0"/>
          <w:numId w:val="2"/>
        </w:numPr>
        <w:ind w:left="1080"/>
        <w:jc w:val="both"/>
        <w:rPr>
          <w:rFonts w:ascii="Calibri" w:hAnsi="Calibri" w:cs="Calibri"/>
        </w:rPr>
      </w:pPr>
      <w:r w:rsidRPr="005013E2">
        <w:rPr>
          <w:rFonts w:ascii="Calibri" w:hAnsi="Calibri" w:cs="Calibri"/>
        </w:rPr>
        <w:lastRenderedPageBreak/>
        <w:t>Effectively coordinate with external parties such as the clients, medical facilities, pol</w:t>
      </w:r>
      <w:r w:rsidR="008C03E1" w:rsidRPr="005013E2">
        <w:rPr>
          <w:rFonts w:ascii="Calibri" w:hAnsi="Calibri" w:cs="Calibri"/>
        </w:rPr>
        <w:t>ice, Families</w:t>
      </w:r>
      <w:r w:rsidRPr="005013E2">
        <w:rPr>
          <w:rFonts w:ascii="Calibri" w:hAnsi="Calibri" w:cs="Calibri"/>
        </w:rPr>
        <w:t>.</w:t>
      </w:r>
    </w:p>
    <w:p w14:paraId="4E7E33E4" w14:textId="77777777" w:rsidR="006D212A" w:rsidRPr="005013E2" w:rsidRDefault="006D212A">
      <w:pPr>
        <w:ind w:left="720"/>
        <w:jc w:val="both"/>
        <w:rPr>
          <w:rFonts w:ascii="Calibri" w:hAnsi="Calibri" w:cs="Calibri"/>
        </w:rPr>
      </w:pPr>
    </w:p>
    <w:p w14:paraId="5A99885E" w14:textId="77777777" w:rsidR="006D212A" w:rsidRPr="005013E2" w:rsidRDefault="00C40478">
      <w:pPr>
        <w:numPr>
          <w:ilvl w:val="12"/>
          <w:numId w:val="0"/>
        </w:numPr>
        <w:ind w:left="720"/>
        <w:jc w:val="both"/>
        <w:rPr>
          <w:rFonts w:ascii="Calibri" w:hAnsi="Calibri" w:cs="Calibri"/>
        </w:rPr>
      </w:pPr>
      <w:r w:rsidRPr="005013E2">
        <w:rPr>
          <w:rFonts w:ascii="Calibri" w:hAnsi="Calibri" w:cs="Calibri"/>
        </w:rPr>
        <w:t xml:space="preserve">The </w:t>
      </w:r>
      <w:r w:rsidR="00C23489">
        <w:rPr>
          <w:rFonts w:ascii="Calibri" w:hAnsi="Calibri" w:cs="Calibri"/>
        </w:rPr>
        <w:t>ERT</w:t>
      </w:r>
      <w:r w:rsidR="006D212A" w:rsidRPr="005013E2">
        <w:rPr>
          <w:rFonts w:ascii="Calibri" w:hAnsi="Calibri" w:cs="Calibri"/>
        </w:rPr>
        <w:t xml:space="preserve"> is composed of the following personnel:</w:t>
      </w:r>
    </w:p>
    <w:p w14:paraId="4F11767C" w14:textId="77777777" w:rsidR="006D212A" w:rsidRPr="005013E2" w:rsidRDefault="00D3095E" w:rsidP="00385DC2">
      <w:pPr>
        <w:numPr>
          <w:ilvl w:val="0"/>
          <w:numId w:val="2"/>
        </w:numPr>
        <w:spacing w:before="120"/>
        <w:ind w:left="1080"/>
        <w:jc w:val="both"/>
        <w:rPr>
          <w:rFonts w:ascii="Calibri" w:hAnsi="Calibri" w:cs="Calibri"/>
        </w:rPr>
      </w:pPr>
      <w:r w:rsidRPr="005013E2">
        <w:rPr>
          <w:rFonts w:ascii="Calibri" w:hAnsi="Calibri" w:cs="Calibri"/>
        </w:rPr>
        <w:t>Operations</w:t>
      </w:r>
      <w:r w:rsidR="006D212A" w:rsidRPr="005013E2">
        <w:rPr>
          <w:rFonts w:ascii="Calibri" w:hAnsi="Calibri" w:cs="Calibri"/>
        </w:rPr>
        <w:t xml:space="preserve"> Manager </w:t>
      </w:r>
    </w:p>
    <w:p w14:paraId="6BFB41F2" w14:textId="77777777" w:rsidR="006D212A" w:rsidRPr="005013E2" w:rsidRDefault="00D3095E" w:rsidP="00385DC2">
      <w:pPr>
        <w:numPr>
          <w:ilvl w:val="0"/>
          <w:numId w:val="2"/>
        </w:numPr>
        <w:ind w:left="1080"/>
        <w:jc w:val="both"/>
        <w:rPr>
          <w:rFonts w:ascii="Calibri" w:hAnsi="Calibri" w:cs="Calibri"/>
        </w:rPr>
      </w:pPr>
      <w:r w:rsidRPr="005013E2">
        <w:rPr>
          <w:rFonts w:ascii="Calibri" w:hAnsi="Calibri" w:cs="Calibri"/>
        </w:rPr>
        <w:t>Huracan Administrator</w:t>
      </w:r>
    </w:p>
    <w:p w14:paraId="211DC505" w14:textId="77777777" w:rsidR="00273F9B" w:rsidRPr="005013E2" w:rsidRDefault="00273F9B" w:rsidP="00385DC2">
      <w:pPr>
        <w:numPr>
          <w:ilvl w:val="0"/>
          <w:numId w:val="2"/>
        </w:numPr>
        <w:ind w:left="1080"/>
        <w:jc w:val="both"/>
        <w:rPr>
          <w:rFonts w:ascii="Calibri" w:hAnsi="Calibri" w:cs="Calibri"/>
        </w:rPr>
      </w:pPr>
      <w:r w:rsidRPr="005013E2">
        <w:rPr>
          <w:rFonts w:ascii="Calibri" w:hAnsi="Calibri" w:cs="Calibri"/>
        </w:rPr>
        <w:t>Vause Operations Manager</w:t>
      </w:r>
    </w:p>
    <w:p w14:paraId="0E1C1E12" w14:textId="77777777" w:rsidR="006D212A" w:rsidRPr="005013E2" w:rsidRDefault="00C23489">
      <w:pPr>
        <w:spacing w:before="120"/>
        <w:ind w:left="720"/>
        <w:jc w:val="both"/>
        <w:rPr>
          <w:rFonts w:ascii="Calibri" w:hAnsi="Calibri" w:cs="Calibri"/>
          <w:u w:val="single"/>
        </w:rPr>
      </w:pPr>
      <w:r>
        <w:rPr>
          <w:rFonts w:ascii="Calibri" w:hAnsi="Calibri" w:cs="Calibri"/>
        </w:rPr>
        <w:t>ERT</w:t>
      </w:r>
      <w:r w:rsidR="006D212A" w:rsidRPr="005013E2">
        <w:rPr>
          <w:rFonts w:ascii="Calibri" w:hAnsi="Calibri" w:cs="Calibri"/>
        </w:rPr>
        <w:t xml:space="preserve"> members should retain a copy of this guide in their offices and homes.</w:t>
      </w:r>
    </w:p>
    <w:p w14:paraId="67BA566E" w14:textId="77777777" w:rsidR="006D212A" w:rsidRPr="005013E2" w:rsidRDefault="00C40478">
      <w:pPr>
        <w:numPr>
          <w:ilvl w:val="12"/>
          <w:numId w:val="0"/>
        </w:numPr>
        <w:spacing w:before="120"/>
        <w:ind w:left="720"/>
        <w:jc w:val="both"/>
        <w:rPr>
          <w:rFonts w:ascii="Calibri" w:hAnsi="Calibri" w:cs="Calibri"/>
        </w:rPr>
      </w:pPr>
      <w:r w:rsidRPr="005013E2">
        <w:rPr>
          <w:rFonts w:ascii="Calibri" w:hAnsi="Calibri" w:cs="Calibri"/>
        </w:rPr>
        <w:t xml:space="preserve">The </w:t>
      </w:r>
      <w:r w:rsidR="00B82411" w:rsidRPr="005013E2">
        <w:rPr>
          <w:rFonts w:ascii="Calibri" w:hAnsi="Calibri" w:cs="Calibri"/>
        </w:rPr>
        <w:t>makeup</w:t>
      </w:r>
      <w:r w:rsidRPr="005013E2">
        <w:rPr>
          <w:rFonts w:ascii="Calibri" w:hAnsi="Calibri" w:cs="Calibri"/>
        </w:rPr>
        <w:t xml:space="preserve"> of the </w:t>
      </w:r>
      <w:r w:rsidR="00C23489">
        <w:rPr>
          <w:rFonts w:ascii="Calibri" w:hAnsi="Calibri" w:cs="Calibri"/>
        </w:rPr>
        <w:t>ERT</w:t>
      </w:r>
      <w:r w:rsidR="006D212A" w:rsidRPr="005013E2">
        <w:rPr>
          <w:rFonts w:ascii="Calibri" w:hAnsi="Calibri" w:cs="Calibri"/>
        </w:rPr>
        <w:t xml:space="preserve"> will depend on the emergency and will be decided on</w:t>
      </w:r>
      <w:r w:rsidR="00F92386" w:rsidRPr="005013E2">
        <w:rPr>
          <w:rFonts w:ascii="Calibri" w:hAnsi="Calibri" w:cs="Calibri"/>
        </w:rPr>
        <w:t xml:space="preserve"> a case-by-case basis by the </w:t>
      </w:r>
      <w:r w:rsidR="00A45652" w:rsidRPr="005013E2">
        <w:rPr>
          <w:rFonts w:ascii="Calibri" w:hAnsi="Calibri" w:cs="Calibri"/>
        </w:rPr>
        <w:t>Roma</w:t>
      </w:r>
      <w:r w:rsidR="00B404BE" w:rsidRPr="005013E2">
        <w:rPr>
          <w:rFonts w:ascii="Calibri" w:hAnsi="Calibri" w:cs="Calibri"/>
        </w:rPr>
        <w:t xml:space="preserve"> </w:t>
      </w:r>
      <w:r w:rsidR="00D3095E" w:rsidRPr="005013E2">
        <w:rPr>
          <w:rFonts w:ascii="Calibri" w:hAnsi="Calibri" w:cs="Calibri"/>
        </w:rPr>
        <w:t>Operations</w:t>
      </w:r>
      <w:r w:rsidR="00B404BE" w:rsidRPr="005013E2">
        <w:rPr>
          <w:rFonts w:ascii="Calibri" w:hAnsi="Calibri" w:cs="Calibri"/>
        </w:rPr>
        <w:t xml:space="preserve"> </w:t>
      </w:r>
      <w:r w:rsidR="006D212A" w:rsidRPr="005013E2">
        <w:rPr>
          <w:rFonts w:ascii="Calibri" w:hAnsi="Calibri" w:cs="Calibri"/>
        </w:rPr>
        <w:t>Manager.</w:t>
      </w:r>
    </w:p>
    <w:p w14:paraId="72929525" w14:textId="77777777" w:rsidR="006D212A" w:rsidRPr="005013E2" w:rsidRDefault="005C0BE1">
      <w:pPr>
        <w:numPr>
          <w:ilvl w:val="12"/>
          <w:numId w:val="0"/>
        </w:numPr>
        <w:spacing w:before="120"/>
        <w:ind w:left="720"/>
        <w:jc w:val="both"/>
        <w:rPr>
          <w:rFonts w:ascii="Calibri" w:hAnsi="Calibri" w:cs="Calibri"/>
        </w:rPr>
      </w:pPr>
      <w:r w:rsidRPr="005013E2">
        <w:rPr>
          <w:rFonts w:ascii="Calibri" w:hAnsi="Calibri" w:cs="Calibri"/>
        </w:rPr>
        <w:t xml:space="preserve">For emergencies, the </w:t>
      </w:r>
      <w:r w:rsidR="00C23489">
        <w:rPr>
          <w:rFonts w:ascii="Calibri" w:hAnsi="Calibri" w:cs="Calibri"/>
        </w:rPr>
        <w:t>ERT</w:t>
      </w:r>
      <w:r w:rsidR="006D212A" w:rsidRPr="005013E2">
        <w:rPr>
          <w:rFonts w:ascii="Calibri" w:hAnsi="Calibri" w:cs="Calibri"/>
        </w:rPr>
        <w:t xml:space="preserve"> will meet in </w:t>
      </w:r>
      <w:r w:rsidR="00D3095E" w:rsidRPr="005013E2">
        <w:rPr>
          <w:rFonts w:ascii="Calibri" w:hAnsi="Calibri" w:cs="Calibri"/>
        </w:rPr>
        <w:t>the Vause</w:t>
      </w:r>
      <w:r w:rsidR="00F92386" w:rsidRPr="005013E2">
        <w:rPr>
          <w:rFonts w:ascii="Calibri" w:hAnsi="Calibri" w:cs="Calibri"/>
        </w:rPr>
        <w:t xml:space="preserve"> office at </w:t>
      </w:r>
      <w:r w:rsidR="00D3095E" w:rsidRPr="005013E2">
        <w:rPr>
          <w:rFonts w:ascii="Calibri" w:hAnsi="Calibri" w:cs="Calibri"/>
        </w:rPr>
        <w:t>179</w:t>
      </w:r>
      <w:r w:rsidR="00995C46" w:rsidRPr="005013E2">
        <w:rPr>
          <w:rFonts w:ascii="Calibri" w:hAnsi="Calibri" w:cs="Calibri"/>
        </w:rPr>
        <w:t xml:space="preserve"> Raglan </w:t>
      </w:r>
      <w:r w:rsidR="00F92386" w:rsidRPr="005013E2">
        <w:rPr>
          <w:rFonts w:ascii="Calibri" w:hAnsi="Calibri" w:cs="Calibri"/>
        </w:rPr>
        <w:t xml:space="preserve">St. </w:t>
      </w:r>
      <w:r w:rsidR="00A45652" w:rsidRPr="005013E2">
        <w:rPr>
          <w:rFonts w:ascii="Calibri" w:hAnsi="Calibri" w:cs="Calibri"/>
        </w:rPr>
        <w:t>Roma</w:t>
      </w:r>
      <w:r w:rsidR="006D212A" w:rsidRPr="005013E2">
        <w:rPr>
          <w:rFonts w:ascii="Calibri" w:hAnsi="Calibri" w:cs="Calibri"/>
        </w:rPr>
        <w:t>.</w:t>
      </w:r>
      <w:r w:rsidR="00995C46" w:rsidRPr="005013E2">
        <w:rPr>
          <w:rFonts w:ascii="Calibri" w:hAnsi="Calibri" w:cs="Calibri"/>
        </w:rPr>
        <w:t xml:space="preserve"> </w:t>
      </w:r>
    </w:p>
    <w:p w14:paraId="7C70AED0" w14:textId="77777777" w:rsidR="006D212A" w:rsidRPr="005013E2" w:rsidRDefault="006D212A" w:rsidP="005D3B68">
      <w:pPr>
        <w:pStyle w:val="Heading1"/>
        <w:rPr>
          <w:rFonts w:ascii="Calibri" w:hAnsi="Calibri" w:cs="Calibri"/>
        </w:rPr>
      </w:pPr>
      <w:bookmarkStart w:id="7" w:name="_Toc342295274"/>
      <w:r w:rsidRPr="005013E2">
        <w:rPr>
          <w:rFonts w:ascii="Calibri" w:hAnsi="Calibri" w:cs="Calibri"/>
        </w:rPr>
        <w:t>6.0</w:t>
      </w:r>
      <w:r w:rsidRPr="005013E2">
        <w:rPr>
          <w:rFonts w:ascii="Calibri" w:hAnsi="Calibri" w:cs="Calibri"/>
        </w:rPr>
        <w:tab/>
        <w:t>On Call</w:t>
      </w:r>
      <w:bookmarkEnd w:id="7"/>
    </w:p>
    <w:p w14:paraId="09EF63DE" w14:textId="77777777" w:rsidR="006D212A" w:rsidRPr="005013E2" w:rsidRDefault="00C23489" w:rsidP="00B82411">
      <w:pPr>
        <w:ind w:left="709"/>
        <w:rPr>
          <w:rFonts w:ascii="Calibri" w:hAnsi="Calibri" w:cs="Calibri"/>
          <w:b/>
        </w:rPr>
      </w:pPr>
      <w:r>
        <w:rPr>
          <w:rFonts w:ascii="Calibri" w:hAnsi="Calibri" w:cs="Calibri"/>
        </w:rPr>
        <w:t>ERT</w:t>
      </w:r>
      <w:r w:rsidR="006D212A" w:rsidRPr="005013E2">
        <w:rPr>
          <w:rFonts w:ascii="Calibri" w:hAnsi="Calibri" w:cs="Calibri"/>
        </w:rPr>
        <w:t xml:space="preserve"> members and other location </w:t>
      </w:r>
      <w:r w:rsidR="004725BF">
        <w:rPr>
          <w:rFonts w:ascii="Calibri" w:hAnsi="Calibri" w:cs="Calibri"/>
        </w:rPr>
        <w:t>emp</w:t>
      </w:r>
      <w:r w:rsidR="005C0BE1" w:rsidRPr="005013E2">
        <w:rPr>
          <w:rFonts w:ascii="Calibri" w:hAnsi="Calibri" w:cs="Calibri"/>
        </w:rPr>
        <w:t xml:space="preserve">loyees shall be available for </w:t>
      </w:r>
      <w:r>
        <w:rPr>
          <w:rFonts w:ascii="Calibri" w:hAnsi="Calibri" w:cs="Calibri"/>
        </w:rPr>
        <w:t>ERT</w:t>
      </w:r>
      <w:r w:rsidR="006D212A" w:rsidRPr="005013E2">
        <w:rPr>
          <w:rFonts w:ascii="Calibri" w:hAnsi="Calibri" w:cs="Calibri"/>
        </w:rPr>
        <w:t xml:space="preserve"> duties. </w:t>
      </w:r>
    </w:p>
    <w:p w14:paraId="3FD6EA54" w14:textId="77777777" w:rsidR="006D212A" w:rsidRPr="005013E2" w:rsidRDefault="006D212A" w:rsidP="00B82411">
      <w:pPr>
        <w:ind w:left="709"/>
        <w:rPr>
          <w:rFonts w:ascii="Calibri" w:hAnsi="Calibri" w:cs="Calibri"/>
          <w:b/>
        </w:rPr>
      </w:pPr>
    </w:p>
    <w:p w14:paraId="32E87893" w14:textId="77777777" w:rsidR="006D212A" w:rsidRPr="005013E2" w:rsidRDefault="005C0BE1" w:rsidP="00B82411">
      <w:pPr>
        <w:ind w:left="709"/>
        <w:rPr>
          <w:rFonts w:ascii="Calibri" w:hAnsi="Calibri" w:cs="Calibri"/>
        </w:rPr>
      </w:pPr>
      <w:r w:rsidRPr="005013E2">
        <w:rPr>
          <w:rFonts w:ascii="Calibri" w:hAnsi="Calibri" w:cs="Calibri"/>
        </w:rPr>
        <w:t xml:space="preserve">All members of the </w:t>
      </w:r>
      <w:r w:rsidR="00C23489">
        <w:rPr>
          <w:rFonts w:ascii="Calibri" w:hAnsi="Calibri" w:cs="Calibri"/>
        </w:rPr>
        <w:t>ERT</w:t>
      </w:r>
      <w:r w:rsidR="006D212A" w:rsidRPr="005013E2">
        <w:rPr>
          <w:rFonts w:ascii="Calibri" w:hAnsi="Calibri" w:cs="Calibri"/>
        </w:rPr>
        <w:t xml:space="preserve"> have phones, whose n</w:t>
      </w:r>
      <w:r w:rsidRPr="005013E2">
        <w:rPr>
          <w:rFonts w:ascii="Calibri" w:hAnsi="Calibri" w:cs="Calibri"/>
        </w:rPr>
        <w:t xml:space="preserve">umbers are listed within this </w:t>
      </w:r>
      <w:r w:rsidR="004725BF">
        <w:rPr>
          <w:rFonts w:ascii="Calibri" w:hAnsi="Calibri" w:cs="Calibri"/>
        </w:rPr>
        <w:t>EM</w:t>
      </w:r>
      <w:r w:rsidR="00A45652" w:rsidRPr="005013E2">
        <w:rPr>
          <w:rFonts w:ascii="Calibri" w:hAnsi="Calibri" w:cs="Calibri"/>
        </w:rPr>
        <w:t>P</w:t>
      </w:r>
      <w:r w:rsidR="006D212A" w:rsidRPr="005013E2">
        <w:rPr>
          <w:rFonts w:ascii="Calibri" w:hAnsi="Calibri" w:cs="Calibri"/>
        </w:rPr>
        <w:t xml:space="preserve">, and should ensure that </w:t>
      </w:r>
      <w:r w:rsidR="00D3095E" w:rsidRPr="005013E2">
        <w:rPr>
          <w:rFonts w:ascii="Calibri" w:hAnsi="Calibri" w:cs="Calibri"/>
        </w:rPr>
        <w:t xml:space="preserve">any </w:t>
      </w:r>
      <w:r w:rsidR="006D212A" w:rsidRPr="005013E2">
        <w:rPr>
          <w:rFonts w:ascii="Calibri" w:hAnsi="Calibri" w:cs="Calibri"/>
        </w:rPr>
        <w:t xml:space="preserve">travel plans are </w:t>
      </w:r>
      <w:r w:rsidR="00D3095E" w:rsidRPr="005013E2">
        <w:rPr>
          <w:rFonts w:ascii="Calibri" w:hAnsi="Calibri" w:cs="Calibri"/>
        </w:rPr>
        <w:t>communicated to the Operations Manager prior to departure</w:t>
      </w:r>
      <w:r w:rsidR="006D212A" w:rsidRPr="005013E2">
        <w:rPr>
          <w:rFonts w:ascii="Calibri" w:hAnsi="Calibri" w:cs="Calibri"/>
        </w:rPr>
        <w:t>.</w:t>
      </w:r>
    </w:p>
    <w:p w14:paraId="1B667400" w14:textId="77777777" w:rsidR="006D212A" w:rsidRPr="005013E2" w:rsidRDefault="006D212A" w:rsidP="00B82411">
      <w:pPr>
        <w:ind w:left="709"/>
        <w:rPr>
          <w:rFonts w:ascii="Calibri" w:hAnsi="Calibri" w:cs="Calibri"/>
        </w:rPr>
      </w:pPr>
    </w:p>
    <w:p w14:paraId="447CDA40" w14:textId="77777777" w:rsidR="006D212A" w:rsidRPr="005013E2" w:rsidRDefault="006D212A" w:rsidP="00B82411">
      <w:pPr>
        <w:ind w:left="709"/>
        <w:rPr>
          <w:rFonts w:ascii="Calibri" w:hAnsi="Calibri" w:cs="Calibri"/>
        </w:rPr>
      </w:pPr>
      <w:r w:rsidRPr="005013E2">
        <w:rPr>
          <w:rFonts w:ascii="Calibri" w:hAnsi="Calibri" w:cs="Calibri"/>
        </w:rPr>
        <w:t>On receiving an</w:t>
      </w:r>
      <w:r w:rsidR="005C0BE1" w:rsidRPr="005013E2">
        <w:rPr>
          <w:rFonts w:ascii="Calibri" w:hAnsi="Calibri" w:cs="Calibri"/>
        </w:rPr>
        <w:t xml:space="preserve"> emergency response call, the </w:t>
      </w:r>
      <w:r w:rsidR="00C23489">
        <w:rPr>
          <w:rFonts w:ascii="Calibri" w:hAnsi="Calibri" w:cs="Calibri"/>
        </w:rPr>
        <w:t>ERT</w:t>
      </w:r>
      <w:r w:rsidRPr="005013E2">
        <w:rPr>
          <w:rFonts w:ascii="Calibri" w:hAnsi="Calibri" w:cs="Calibri"/>
        </w:rPr>
        <w:t xml:space="preserve"> member will follow:</w:t>
      </w:r>
    </w:p>
    <w:p w14:paraId="04CD9036" w14:textId="77777777" w:rsidR="006D212A" w:rsidRPr="005013E2" w:rsidRDefault="006D212A" w:rsidP="00B82411">
      <w:pPr>
        <w:numPr>
          <w:ilvl w:val="0"/>
          <w:numId w:val="2"/>
        </w:numPr>
        <w:spacing w:before="120"/>
        <w:ind w:left="709" w:firstLine="0"/>
        <w:jc w:val="both"/>
        <w:rPr>
          <w:rFonts w:ascii="Calibri" w:hAnsi="Calibri" w:cs="Calibri"/>
        </w:rPr>
      </w:pPr>
      <w:r w:rsidRPr="005013E2">
        <w:rPr>
          <w:rFonts w:ascii="Calibri" w:hAnsi="Calibri" w:cs="Calibri"/>
          <w:b/>
          <w:u w:val="single"/>
        </w:rPr>
        <w:t>Section 8</w:t>
      </w:r>
      <w:r w:rsidRPr="005013E2">
        <w:rPr>
          <w:rFonts w:ascii="Calibri" w:hAnsi="Calibri" w:cs="Calibri"/>
        </w:rPr>
        <w:t xml:space="preserve"> for Major Emergency.</w:t>
      </w:r>
    </w:p>
    <w:p w14:paraId="5D221B9E" w14:textId="77777777" w:rsidR="006D212A" w:rsidRPr="005013E2" w:rsidRDefault="006D212A" w:rsidP="00B82411">
      <w:pPr>
        <w:numPr>
          <w:ilvl w:val="0"/>
          <w:numId w:val="2"/>
        </w:numPr>
        <w:spacing w:before="120"/>
        <w:ind w:left="709" w:firstLine="0"/>
        <w:jc w:val="both"/>
        <w:rPr>
          <w:rFonts w:ascii="Calibri" w:hAnsi="Calibri" w:cs="Calibri"/>
        </w:rPr>
      </w:pPr>
      <w:r w:rsidRPr="005013E2">
        <w:rPr>
          <w:rFonts w:ascii="Calibri" w:hAnsi="Calibri" w:cs="Calibri"/>
          <w:b/>
          <w:u w:val="single"/>
        </w:rPr>
        <w:t>Section 9</w:t>
      </w:r>
      <w:r w:rsidRPr="005013E2">
        <w:rPr>
          <w:rFonts w:ascii="Calibri" w:hAnsi="Calibri" w:cs="Calibri"/>
        </w:rPr>
        <w:t xml:space="preserve"> for Catastrophic Emergency.</w:t>
      </w:r>
    </w:p>
    <w:p w14:paraId="008A587D" w14:textId="77777777" w:rsidR="006D212A" w:rsidRPr="005013E2" w:rsidRDefault="006D212A" w:rsidP="005D3B68">
      <w:pPr>
        <w:pStyle w:val="Heading1"/>
        <w:ind w:left="1096"/>
        <w:rPr>
          <w:rFonts w:ascii="Calibri" w:hAnsi="Calibri" w:cs="Calibri"/>
          <w:bCs/>
        </w:rPr>
      </w:pPr>
      <w:r>
        <w:rPr>
          <w:rFonts w:ascii="Univers 57 Condensed" w:hAnsi="Univers 57 Condensed"/>
        </w:rPr>
        <w:br w:type="page"/>
      </w:r>
      <w:bookmarkStart w:id="8" w:name="_Toc342295275"/>
      <w:r w:rsidRPr="005013E2">
        <w:rPr>
          <w:rFonts w:ascii="Calibri" w:hAnsi="Calibri" w:cs="Calibri"/>
          <w:bCs/>
        </w:rPr>
        <w:lastRenderedPageBreak/>
        <w:t>7.0</w:t>
      </w:r>
      <w:r w:rsidRPr="005013E2">
        <w:rPr>
          <w:rFonts w:ascii="Calibri" w:hAnsi="Calibri" w:cs="Calibri"/>
          <w:bCs/>
        </w:rPr>
        <w:tab/>
        <w:t>Communication of Emergency</w:t>
      </w:r>
      <w:bookmarkEnd w:id="8"/>
    </w:p>
    <w:p w14:paraId="56716FF4" w14:textId="77777777" w:rsidR="006D212A" w:rsidRDefault="006D212A">
      <w:pPr>
        <w:jc w:val="both"/>
        <w:rPr>
          <w:rFonts w:ascii="Times New Roman" w:hAnsi="Times New Roman"/>
          <w:b/>
        </w:rPr>
      </w:pPr>
    </w:p>
    <w:p w14:paraId="58E0B47D" w14:textId="77777777" w:rsidR="006D212A" w:rsidRDefault="0019646B">
      <w:pPr>
        <w:jc w:val="both"/>
        <w:rPr>
          <w:rFonts w:ascii="Times New Roman" w:hAnsi="Times New Roman"/>
        </w:rPr>
      </w:pPr>
      <w:r>
        <w:rPr>
          <w:rFonts w:ascii="Times New Roman" w:hAnsi="Times New Roman"/>
          <w:noProof/>
          <w:lang w:val="en-AU" w:eastAsia="en-AU"/>
        </w:rPr>
        <w:pict w14:anchorId="24E06251">
          <v:shapetype id="_x0000_t109" coordsize="21600,21600" o:spt="109" path="m,l,21600r21600,l21600,xe">
            <v:stroke joinstyle="miter"/>
            <v:path gradientshapeok="t" o:connecttype="rect"/>
          </v:shapetype>
          <v:shape id="AutoShape 14" o:spid="_x0000_s1044" type="#_x0000_t109" style="position:absolute;left:0;text-align:left;margin-left:34.4pt;margin-top:1.55pt;width:102.75pt;height:18.05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">
            <v:textbox>
              <w:txbxContent>
                <w:p w14:paraId="1997209E" w14:textId="77777777" w:rsidR="00AA42D9" w:rsidRPr="005013E2" w:rsidRDefault="00AA42D9">
                  <w:pPr>
                    <w:jc w:val="center"/>
                    <w:rPr>
                      <w:rFonts w:ascii="Calibri" w:hAnsi="Calibri" w:cs="Calibri"/>
                      <w:sz w:val="16"/>
                    </w:rPr>
                  </w:pPr>
                  <w:r w:rsidRPr="005013E2">
                    <w:rPr>
                      <w:rFonts w:ascii="Calibri" w:hAnsi="Calibri" w:cs="Calibri"/>
                      <w:sz w:val="16"/>
                    </w:rPr>
                    <w:t>Location of Emergency</w:t>
                  </w:r>
                </w:p>
              </w:txbxContent>
            </v:textbox>
          </v:shape>
        </w:pict>
      </w:r>
    </w:p>
    <w:p w14:paraId="3F790457" w14:textId="77777777" w:rsidR="00B82411" w:rsidRDefault="0019646B">
      <w:pPr>
        <w:pStyle w:val="Caption"/>
      </w:pPr>
      <w:r>
        <w:rPr>
          <w:noProof/>
          <w:lang w:val="en-AU" w:eastAsia="en-AU"/>
        </w:rPr>
        <w:pict w14:anchorId="4F288103">
          <v:shape id="AutoShape 45" o:spid="_x0000_s1045" type="#_x0000_t109" style="position:absolute;margin-left:13.2pt;margin-top:241.3pt;width:147pt;height:35.5pt;z-index:2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">
            <v:textbox>
              <w:txbxContent>
                <w:p w14:paraId="6B48DC60" w14:textId="77777777" w:rsidR="00AA42D9" w:rsidRDefault="00AA42D9" w:rsidP="00273F9B">
                  <w:pPr>
                    <w:jc w:val="center"/>
                    <w:rPr>
                      <w:sz w:val="18"/>
                    </w:rPr>
                  </w:pPr>
                  <w:r w:rsidRPr="005013E2">
                    <w:rPr>
                      <w:rFonts w:ascii="Calibri" w:hAnsi="Calibri" w:cs="Calibri"/>
                      <w:sz w:val="16"/>
                      <w:szCs w:val="16"/>
                    </w:rPr>
                    <w:t xml:space="preserve">Contact Appropriate Emergency Services </w:t>
                  </w:r>
                </w:p>
                <w:p w14:paraId="653B4A0E" w14:textId="77777777" w:rsidR="00AA42D9" w:rsidRDefault="00AA42D9">
                  <w:pPr>
                    <w:rPr>
                      <w:sz w:val="18"/>
                    </w:rPr>
                  </w:pPr>
                </w:p>
                <w:p w14:paraId="2E94EC9B" w14:textId="77777777" w:rsidR="00AA42D9" w:rsidRDefault="00AA42D9">
                  <w:pPr>
                    <w:rPr>
                      <w:sz w:val="18"/>
                    </w:rPr>
                  </w:pPr>
                </w:p>
              </w:txbxContent>
            </v:textbox>
          </v:shape>
        </w:pict>
      </w:r>
      <w:r>
        <w:rPr>
          <w:noProof/>
          <w:lang w:val="en-AU" w:eastAsia="en-AU"/>
        </w:rPr>
        <w:pict w14:anchorId="5FEA23C8">
          <v:line id="Line 60" o:spid="_x0000_s1068" style="position:absolute;z-index:22;visibility:visible" from="260.5pt,156.55pt" to="320.5pt,1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">
            <v:stroke startarrow="block"/>
          </v:line>
        </w:pict>
      </w:r>
      <w:r>
        <w:rPr>
          <w:noProof/>
          <w:lang w:val="en-AU" w:eastAsia="en-AU"/>
        </w:rPr>
        <w:pict w14:anchorId="346BABBD">
          <v:line id="_x0000_s1067" style="position:absolute;z-index:25;visibility:visible" from="86.5pt,145.05pt" to="86.5pt,1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">
            <v:stroke endarrow="block"/>
          </v:line>
        </w:pict>
      </w:r>
      <w:r>
        <w:rPr>
          <w:noProof/>
          <w:lang w:val="en-AU" w:eastAsia="en-AU"/>
        </w:rPr>
        <w:pict w14:anchorId="21A843B5">
          <v:line id="Line 24" o:spid="_x0000_s1066" style="position:absolute;z-index:8;visibility:visible" from="86.5pt,193.05pt" to="86.5pt,2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">
            <v:stroke endarrow="block"/>
          </v:line>
        </w:pict>
      </w:r>
      <w:r>
        <w:rPr>
          <w:noProof/>
          <w:lang w:val="en-AU" w:eastAsia="en-AU"/>
        </w:rPr>
        <w:pict w14:anchorId="4F3A4C9F">
          <v:shape id="Text Box 77" o:spid="_x0000_s1046" type="#_x0000_t202" style="position:absolute;margin-left:67.5pt;margin-top:173.55pt;width:36.75pt;height:19.5pt;z-index: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">
            <v:textbox>
              <w:txbxContent>
                <w:p w14:paraId="66A06967" w14:textId="77777777" w:rsidR="00AA42D9" w:rsidRPr="005013E2" w:rsidRDefault="00AA42D9">
                  <w:pPr>
                    <w:jc w:val="center"/>
                    <w:rPr>
                      <w:rFonts w:ascii="Calibri" w:hAnsi="Calibri" w:cs="Calibri"/>
                    </w:rPr>
                  </w:pPr>
                  <w:r w:rsidRPr="005013E2">
                    <w:rPr>
                      <w:rFonts w:ascii="Calibri" w:hAnsi="Calibri" w:cs="Calibri"/>
                    </w:rPr>
                    <w:t>Yes</w:t>
                  </w:r>
                </w:p>
              </w:txbxContent>
            </v:textbox>
          </v:shape>
        </w:pict>
      </w:r>
      <w:r>
        <w:rPr>
          <w:noProof/>
          <w:lang w:val="en-AU" w:eastAsia="en-AU"/>
        </w:rPr>
        <w:pict w14:anchorId="0A9A4FC0">
          <v:line id="Line 37" o:spid="_x0000_s1065" style="position:absolute;z-index:15;visibility:visible" from="385.65pt,72.1pt" to="385.6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">
            <v:stroke endarrow="block"/>
          </v:line>
        </w:pict>
      </w:r>
      <w:r>
        <w:rPr>
          <w:noProof/>
          <w:lang w:val="en-AU" w:eastAsia="en-AU"/>
        </w:rPr>
        <w:pict w14:anchorId="5CF22003">
          <v:shape id="AutoShape 21" o:spid="_x0000_s1047" type="#_x0000_t109" style="position:absolute;margin-left:325.55pt;margin-top:27.65pt;width:119.25pt;height:44.45pt;z-index: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">
            <v:textbox>
              <w:txbxContent>
                <w:p w14:paraId="042B57CB" w14:textId="77777777" w:rsidR="00AA42D9" w:rsidRPr="005013E2" w:rsidRDefault="00AA42D9" w:rsidP="00273F9B">
                  <w:pPr>
                    <w:jc w:val="center"/>
                    <w:rPr>
                      <w:rFonts w:ascii="Calibri" w:hAnsi="Calibri" w:cs="Calibri"/>
                      <w:sz w:val="14"/>
                    </w:rPr>
                  </w:pPr>
                  <w:r w:rsidRPr="005013E2">
                    <w:rPr>
                      <w:rFonts w:ascii="Calibri" w:hAnsi="Calibri" w:cs="Calibri"/>
                      <w:sz w:val="16"/>
                    </w:rPr>
                    <w:t>F</w:t>
                  </w:r>
                  <w:r w:rsidR="004725BF">
                    <w:rPr>
                      <w:rFonts w:ascii="Calibri" w:hAnsi="Calibri" w:cs="Calibri"/>
                      <w:sz w:val="16"/>
                    </w:rPr>
                    <w:t>ollow Roma location EM</w:t>
                  </w:r>
                  <w:r w:rsidRPr="005013E2">
                    <w:rPr>
                      <w:rFonts w:ascii="Calibri" w:hAnsi="Calibri" w:cs="Calibri"/>
                      <w:sz w:val="16"/>
                    </w:rPr>
                    <w:t>P</w:t>
                  </w:r>
                </w:p>
              </w:txbxContent>
            </v:textbox>
          </v:shape>
        </w:pict>
      </w:r>
      <w:r>
        <w:rPr>
          <w:noProof/>
          <w:lang w:val="en-AU" w:eastAsia="en-AU"/>
        </w:rPr>
        <w:pict w14:anchorId="4FC2F3D2">
          <v:line id="Line 35" o:spid="_x0000_s1064" style="position:absolute;z-index:13;visibility:visible" from="184.5pt,52.55pt" to="324.7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">
            <v:stroke endarrow="block"/>
          </v:line>
        </w:pict>
      </w:r>
      <w:r>
        <w:rPr>
          <w:noProof/>
          <w:lang w:val="en-AU" w:eastAsia="en-AU"/>
        </w:rPr>
        <w:pict w14:anchorId="0510AC3D">
          <v:line id="Line 44" o:spid="_x0000_s1063" style="position:absolute;z-index:20;visibility:visible" from="184.5pt,53.3pt" to="184.5pt,1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"/>
        </w:pict>
      </w:r>
      <w:r>
        <w:rPr>
          <w:noProof/>
          <w:lang w:val="en-AU" w:eastAsia="en-AU"/>
        </w:rPr>
        <w:pict w14:anchorId="6BAC57AE">
          <v:line id="Line 43" o:spid="_x0000_s1062" style="position:absolute;z-index:19;visibility:visible" from="155.25pt,105.8pt" to="184.5pt,1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U79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"/>
        </w:pict>
      </w:r>
      <w:r>
        <w:rPr>
          <w:noProof/>
          <w:lang w:val="en-AU" w:eastAsia="en-AU"/>
        </w:rPr>
        <w:pict w14:anchorId="4DAC9EE7">
          <v:line id="Line 20" o:spid="_x0000_s1061" style="position:absolute;z-index:5;visibility:visible" from="86.25pt,58.55pt" to="86.2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"/>
        </w:pict>
      </w:r>
      <w:r>
        <w:rPr>
          <w:noProof/>
          <w:lang w:val="en-AU" w:eastAsia="en-AU"/>
        </w:rPr>
        <w:pict w14:anchorId="7258E4F3">
          <v:shapetype id="_x0000_t110" coordsize="21600,21600" o:spt="110" path="m10800,l,10800,10800,21600,21600,10800xe">
            <v:stroke joinstyle="miter"/>
            <v:path gradientshapeok="t" o:connecttype="rect" textboxrect="5400,5400,16200,16200"/>
          </v:shapetype>
          <v:shape id="AutoShape 15" o:spid="_x0000_s1048" type="#_x0000_t110" style="position:absolute;margin-left:15.75pt;margin-top:67.55pt;width:140.25pt;height:77.25pt;z-index: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">
            <v:textbox>
              <w:txbxContent>
                <w:p w14:paraId="0E1A9434" w14:textId="77777777" w:rsidR="00AA42D9" w:rsidRPr="005013E2" w:rsidRDefault="00AA42D9">
                  <w:pPr>
                    <w:jc w:val="center"/>
                    <w:rPr>
                      <w:rFonts w:ascii="Calibri" w:hAnsi="Calibri" w:cs="Calibri"/>
                      <w:sz w:val="16"/>
                    </w:rPr>
                  </w:pPr>
                  <w:r w:rsidRPr="005013E2">
                    <w:rPr>
                      <w:rFonts w:ascii="Calibri" w:hAnsi="Calibri" w:cs="Calibri"/>
                      <w:sz w:val="16"/>
                    </w:rPr>
                    <w:t>External resources required?</w:t>
                  </w:r>
                </w:p>
              </w:txbxContent>
            </v:textbox>
          </v:shape>
        </w:pict>
      </w:r>
      <w:r>
        <w:rPr>
          <w:noProof/>
          <w:lang w:val="en-AU" w:eastAsia="en-AU"/>
        </w:rPr>
        <w:pict w14:anchorId="575420BB">
          <v:shape id="AutoShape 23" o:spid="_x0000_s1049" type="#_x0000_t110" style="position:absolute;margin-left:320.25pt;margin-top:116.3pt;width:129pt;height:79.5pt;z-index: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">
            <v:textbox>
              <w:txbxContent>
                <w:p w14:paraId="195D4D97" w14:textId="77777777" w:rsidR="00AA42D9" w:rsidRPr="005013E2" w:rsidRDefault="00AA42D9">
                  <w:pPr>
                    <w:jc w:val="center"/>
                    <w:rPr>
                      <w:rFonts w:ascii="Calibri" w:hAnsi="Calibri" w:cs="Calibri"/>
                      <w:sz w:val="16"/>
                      <w:szCs w:val="16"/>
                    </w:rPr>
                  </w:pPr>
                  <w:r w:rsidRPr="005013E2">
                    <w:rPr>
                      <w:rFonts w:ascii="Calibri" w:hAnsi="Calibri" w:cs="Calibri"/>
                      <w:sz w:val="16"/>
                      <w:szCs w:val="16"/>
                    </w:rPr>
                    <w:t xml:space="preserve">Contact </w:t>
                  </w:r>
                  <w:proofErr w:type="gramStart"/>
                  <w:r w:rsidRPr="005013E2">
                    <w:rPr>
                      <w:rFonts w:ascii="Calibri" w:hAnsi="Calibri" w:cs="Calibri"/>
                      <w:sz w:val="16"/>
                      <w:szCs w:val="16"/>
                    </w:rPr>
                    <w:t>made,</w:t>
                  </w:r>
                  <w:proofErr w:type="gramEnd"/>
                  <w:r w:rsidRPr="005013E2">
                    <w:rPr>
                      <w:rFonts w:ascii="Calibri" w:hAnsi="Calibri" w:cs="Calibri"/>
                      <w:sz w:val="16"/>
                      <w:szCs w:val="16"/>
                    </w:rPr>
                    <w:t xml:space="preserve"> info given to </w:t>
                  </w:r>
                  <w:r w:rsidR="004725BF">
                    <w:rPr>
                      <w:rFonts w:ascii="Calibri" w:hAnsi="Calibri" w:cs="Calibri"/>
                      <w:sz w:val="16"/>
                      <w:szCs w:val="16"/>
                    </w:rPr>
                    <w:t>EM</w:t>
                  </w:r>
                  <w:r w:rsidR="00C23489">
                    <w:rPr>
                      <w:rFonts w:ascii="Calibri" w:hAnsi="Calibri" w:cs="Calibri"/>
                      <w:sz w:val="16"/>
                      <w:szCs w:val="16"/>
                    </w:rPr>
                    <w:t>T</w:t>
                  </w:r>
                  <w:r w:rsidRPr="005013E2">
                    <w:rPr>
                      <w:rFonts w:ascii="Calibri" w:hAnsi="Calibri" w:cs="Calibri"/>
                      <w:sz w:val="16"/>
                      <w:szCs w:val="16"/>
                    </w:rPr>
                    <w:t>?</w:t>
                  </w:r>
                </w:p>
              </w:txbxContent>
            </v:textbox>
          </v:shape>
        </w:pict>
      </w:r>
      <w:r>
        <w:rPr>
          <w:noProof/>
          <w:lang w:val="en-AU" w:eastAsia="en-AU"/>
        </w:rPr>
        <w:pict w14:anchorId="517899D9">
          <v:shape id="Text Box 61" o:spid="_x0000_s1050" type="#_x0000_t202" style="position:absolute;margin-left:280.5pt;margin-top:148.55pt;width:29.25pt;height:19.5pt;z-index:2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">
            <v:textbox>
              <w:txbxContent>
                <w:p w14:paraId="78E574FB" w14:textId="77777777" w:rsidR="00AA42D9" w:rsidRPr="005013E2" w:rsidRDefault="00AA42D9">
                  <w:pPr>
                    <w:jc w:val="center"/>
                    <w:rPr>
                      <w:rFonts w:ascii="Calibri" w:hAnsi="Calibri" w:cs="Calibri"/>
                    </w:rPr>
                  </w:pPr>
                  <w:r w:rsidRPr="005013E2">
                    <w:rPr>
                      <w:rFonts w:ascii="Calibri" w:hAnsi="Calibri" w:cs="Calibri"/>
                    </w:rPr>
                    <w:t>No</w:t>
                  </w:r>
                </w:p>
              </w:txbxContent>
            </v:textbox>
          </v:shape>
        </w:pict>
      </w:r>
      <w:r>
        <w:rPr>
          <w:noProof/>
          <w:lang w:val="en-AU" w:eastAsia="en-AU"/>
        </w:rPr>
        <w:pict w14:anchorId="1AB2F399">
          <v:shape id="AutoShape 27" o:spid="_x0000_s1051" type="#_x0000_t109" style="position:absolute;margin-left:162.75pt;margin-top:132.8pt;width:98.25pt;height:51pt;z-index:1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">
            <v:textbox>
              <w:txbxContent>
                <w:p w14:paraId="5E84A58A" w14:textId="77777777" w:rsidR="00AA42D9" w:rsidRDefault="00AA42D9" w:rsidP="00273F9B">
                  <w:pPr>
                    <w:jc w:val="center"/>
                    <w:rPr>
                      <w:rFonts w:ascii="Univers 57 Condensed" w:hAnsi="Univers 57 Condensed"/>
                    </w:rPr>
                  </w:pPr>
                  <w:r w:rsidRPr="005013E2">
                    <w:rPr>
                      <w:rFonts w:ascii="Calibri" w:hAnsi="Calibri" w:cs="Calibri"/>
                      <w:sz w:val="16"/>
                    </w:rPr>
                    <w:t xml:space="preserve">Inform Administrator to continue calling list of </w:t>
                  </w:r>
                  <w:r w:rsidR="004725BF">
                    <w:rPr>
                      <w:rFonts w:ascii="Calibri" w:hAnsi="Calibri" w:cs="Calibri"/>
                      <w:sz w:val="16"/>
                      <w:szCs w:val="16"/>
                    </w:rPr>
                    <w:t>EM</w:t>
                  </w:r>
                  <w:r w:rsidR="00C23489">
                    <w:rPr>
                      <w:rFonts w:ascii="Calibri" w:hAnsi="Calibri" w:cs="Calibri"/>
                      <w:sz w:val="16"/>
                      <w:szCs w:val="16"/>
                    </w:rPr>
                    <w:t>T</w:t>
                  </w:r>
                  <w:r w:rsidRPr="005013E2">
                    <w:rPr>
                      <w:rFonts w:ascii="Calibri" w:hAnsi="Calibri" w:cs="Calibri"/>
                      <w:sz w:val="16"/>
                      <w:szCs w:val="16"/>
                    </w:rPr>
                    <w:t xml:space="preserve"> members</w:t>
                  </w:r>
                </w:p>
              </w:txbxContent>
            </v:textbox>
          </v:shape>
        </w:pict>
      </w:r>
      <w:r>
        <w:rPr>
          <w:noProof/>
          <w:lang w:val="en-AU" w:eastAsia="en-AU"/>
        </w:rPr>
        <w:pict w14:anchorId="5E37FF49">
          <v:shape id="AutoShape 29" o:spid="_x0000_s1052" type="#_x0000_t109" style="position:absolute;margin-left:33pt;margin-top:27.8pt;width:104.25pt;height:32.25pt;z-index: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">
            <v:textbox>
              <w:txbxContent>
                <w:p w14:paraId="33A2291E" w14:textId="77777777" w:rsidR="00AA42D9" w:rsidRPr="005013E2" w:rsidRDefault="00AA42D9">
                  <w:pPr>
                    <w:jc w:val="center"/>
                    <w:rPr>
                      <w:rFonts w:ascii="Calibri" w:hAnsi="Calibri" w:cs="Calibri"/>
                      <w:sz w:val="16"/>
                    </w:rPr>
                  </w:pPr>
                  <w:r w:rsidRPr="005013E2">
                    <w:rPr>
                      <w:rFonts w:ascii="Calibri" w:hAnsi="Calibri" w:cs="Calibri"/>
                      <w:sz w:val="16"/>
                    </w:rPr>
                    <w:t xml:space="preserve">Inform any </w:t>
                  </w:r>
                  <w:r w:rsidR="00C23489">
                    <w:rPr>
                      <w:rFonts w:ascii="Calibri" w:hAnsi="Calibri" w:cs="Calibri"/>
                      <w:sz w:val="16"/>
                    </w:rPr>
                    <w:t>ERT</w:t>
                  </w:r>
                  <w:r w:rsidRPr="005013E2">
                    <w:rPr>
                      <w:rFonts w:ascii="Calibri" w:hAnsi="Calibri" w:cs="Calibri"/>
                      <w:sz w:val="16"/>
                    </w:rPr>
                    <w:t xml:space="preserve"> member or manager</w:t>
                  </w:r>
                </w:p>
              </w:txbxContent>
            </v:textbox>
          </v:shape>
        </w:pict>
      </w:r>
      <w:r>
        <w:rPr>
          <w:noProof/>
          <w:lang w:val="en-AU" w:eastAsia="en-AU"/>
        </w:rPr>
        <w:pict w14:anchorId="25497108">
          <v:shape id="AutoShape 25" o:spid="_x0000_s1053" type="#_x0000_t109" style="position:absolute;margin-left:219.75pt;margin-top:245.3pt;width:255pt;height:31.5pt;z-index: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">
            <v:textbox>
              <w:txbxContent>
                <w:p w14:paraId="58F2DD50" w14:textId="77777777" w:rsidR="00AA42D9" w:rsidRPr="005013E2" w:rsidRDefault="00AA42D9">
                  <w:pPr>
                    <w:pStyle w:val="BodyText3"/>
                    <w:rPr>
                      <w:rFonts w:ascii="Calibri" w:hAnsi="Calibri" w:cs="Calibri"/>
                      <w:sz w:val="16"/>
                    </w:rPr>
                  </w:pPr>
                  <w:r w:rsidRPr="005013E2">
                    <w:rPr>
                      <w:rFonts w:ascii="Calibri" w:hAnsi="Calibri" w:cs="Calibri"/>
                      <w:sz w:val="16"/>
                    </w:rPr>
                    <w:t>If catastrophic Emergency, Response as per Section 9</w:t>
                  </w:r>
                </w:p>
                <w:p w14:paraId="782119E7" w14:textId="77777777" w:rsidR="00AA42D9" w:rsidRDefault="00AA42D9">
                  <w:pPr>
                    <w:rPr>
                      <w:rFonts w:ascii="Univers 57 Condensed" w:hAnsi="Univers 57 Condensed"/>
                    </w:rPr>
                  </w:pPr>
                  <w:r w:rsidRPr="005013E2">
                    <w:rPr>
                      <w:rFonts w:ascii="Calibri" w:hAnsi="Calibri" w:cs="Calibri"/>
                      <w:sz w:val="16"/>
                    </w:rPr>
                    <w:t>If Major Emergency, Response as per</w:t>
                  </w:r>
                  <w:r w:rsidRPr="00273F9B">
                    <w:rPr>
                      <w:rFonts w:ascii="Univers 57 Condensed" w:hAnsi="Univers 57 Condensed"/>
                      <w:sz w:val="16"/>
                    </w:rPr>
                    <w:t xml:space="preserve"> </w:t>
                  </w:r>
                  <w:r w:rsidRPr="005013E2">
                    <w:rPr>
                      <w:rFonts w:ascii="Calibri" w:hAnsi="Calibri" w:cs="Calibri"/>
                      <w:sz w:val="16"/>
                    </w:rPr>
                    <w:t>Section 8</w:t>
                  </w:r>
                </w:p>
              </w:txbxContent>
            </v:textbox>
          </v:shape>
        </w:pict>
      </w:r>
      <w:r>
        <w:rPr>
          <w:noProof/>
          <w:lang w:val="en-AU" w:eastAsia="en-AU"/>
        </w:rPr>
        <w:pict w14:anchorId="0D820DC3">
          <v:shape id="Text Box 42" o:spid="_x0000_s1054" type="#_x0000_t202" style="position:absolute;margin-left:367.5pt;margin-top:207.8pt;width:34.5pt;height:19.5pt;z-index:1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">
            <v:textbox>
              <w:txbxContent>
                <w:p w14:paraId="76BC0D24" w14:textId="77777777" w:rsidR="00AA42D9" w:rsidRDefault="00AA42D9">
                  <w:pPr>
                    <w:pStyle w:val="Header"/>
                    <w:tabs>
                      <w:tab w:val="clear" w:pos="4536"/>
                      <w:tab w:val="clear" w:pos="9072"/>
                    </w:tabs>
                    <w:spacing w:before="0" w:after="0"/>
                    <w:rPr>
                      <w:rFonts w:ascii="Univers 57 Condensed" w:hAnsi="Univers 57 Condensed"/>
                    </w:rPr>
                  </w:pPr>
                  <w:r>
                    <w:rPr>
                      <w:rFonts w:ascii="Univers 57 Condensed" w:hAnsi="Univers 57 Condensed"/>
                    </w:rPr>
                    <w:t>Yes</w:t>
                  </w:r>
                </w:p>
              </w:txbxContent>
            </v:textbox>
          </v:shape>
        </w:pict>
      </w:r>
      <w:r>
        <w:rPr>
          <w:noProof/>
          <w:lang w:val="en-AU" w:eastAsia="en-AU"/>
        </w:rPr>
        <w:pict w14:anchorId="51569AC0">
          <v:line id="Line 26" o:spid="_x0000_s1060" style="position:absolute;z-index:10;visibility:visible" from="384.75pt,195.8pt" to="384.75pt,2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">
            <v:stroke endarrow="block"/>
          </v:line>
        </w:pict>
      </w:r>
      <w:r>
        <w:rPr>
          <w:noProof/>
          <w:lang w:val="en-AU" w:eastAsia="en-AU"/>
        </w:rPr>
        <w:pict w14:anchorId="027B9856">
          <v:line id="Line 40" o:spid="_x0000_s1059" style="position:absolute;flip:x;z-index:16;visibility:visible" from="218.25pt,102.05pt" to="218.25pt,1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"/>
        </w:pict>
      </w:r>
      <w:r>
        <w:rPr>
          <w:noProof/>
          <w:lang w:val="en-AU" w:eastAsia="en-AU"/>
        </w:rPr>
        <w:pict w14:anchorId="5A8FD3E3">
          <v:line id="Line 41" o:spid="_x0000_s1058" style="position:absolute;flip:y;z-index:17;visibility:visible" from="218.25pt,101.3pt" to="385.5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">
            <v:stroke endarrow="block"/>
          </v:line>
        </w:pict>
      </w:r>
      <w:r>
        <w:rPr>
          <w:noProof/>
          <w:lang w:val="en-AU" w:eastAsia="en-AU"/>
        </w:rPr>
        <w:pict w14:anchorId="5AC09198">
          <v:shape id="Text Box 36" o:spid="_x0000_s1055" type="#_x0000_t202" style="position:absolute;margin-left:216.75pt;margin-top:42.8pt;width:29.25pt;height:19.5pt;z-index:1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">
            <v:textbox>
              <w:txbxContent>
                <w:p w14:paraId="69DED1B2" w14:textId="77777777" w:rsidR="00AA42D9" w:rsidRPr="005013E2" w:rsidRDefault="00AA42D9">
                  <w:pPr>
                    <w:jc w:val="center"/>
                    <w:rPr>
                      <w:rFonts w:ascii="Calibri" w:hAnsi="Calibri" w:cs="Calibri"/>
                    </w:rPr>
                  </w:pPr>
                  <w:r w:rsidRPr="005013E2">
                    <w:rPr>
                      <w:rFonts w:ascii="Calibri" w:hAnsi="Calibri" w:cs="Calibri"/>
                    </w:rPr>
                    <w:t>No</w:t>
                  </w:r>
                </w:p>
              </w:txbxContent>
            </v:textbox>
          </v:shape>
        </w:pict>
      </w:r>
      <w:r>
        <w:rPr>
          <w:noProof/>
          <w:lang w:val="en-AU" w:eastAsia="en-AU"/>
        </w:rPr>
        <w:pict w14:anchorId="289E54CE">
          <v:line id="Line 16" o:spid="_x0000_s1057" style="position:absolute;flip:x;z-index:4;visibility:visible" from="85.5pt,7.55pt" to="85.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"/>
        </w:pict>
      </w:r>
    </w:p>
    <w:p w14:paraId="20A84AC9" w14:textId="77777777" w:rsidR="00B82411" w:rsidRDefault="00B82411">
      <w:pPr>
        <w:pStyle w:val="Caption"/>
      </w:pPr>
    </w:p>
    <w:p w14:paraId="7349B7F0" w14:textId="77777777" w:rsidR="00B82411" w:rsidRDefault="00B82411">
      <w:pPr>
        <w:pStyle w:val="Caption"/>
      </w:pPr>
    </w:p>
    <w:p w14:paraId="6E2277DB" w14:textId="77777777" w:rsidR="00B82411" w:rsidRDefault="00B82411">
      <w:pPr>
        <w:pStyle w:val="Caption"/>
      </w:pPr>
    </w:p>
    <w:p w14:paraId="3B5D0E8F" w14:textId="77777777" w:rsidR="00B82411" w:rsidRDefault="00B82411">
      <w:pPr>
        <w:pStyle w:val="Caption"/>
      </w:pPr>
    </w:p>
    <w:p w14:paraId="7C04637B" w14:textId="77777777" w:rsidR="00B82411" w:rsidRDefault="00B82411">
      <w:pPr>
        <w:pStyle w:val="Caption"/>
      </w:pPr>
    </w:p>
    <w:p w14:paraId="4F69563A" w14:textId="77777777" w:rsidR="00B82411" w:rsidRDefault="00B82411">
      <w:pPr>
        <w:pStyle w:val="Caption"/>
      </w:pPr>
    </w:p>
    <w:p w14:paraId="171DC252" w14:textId="77777777" w:rsidR="00B82411" w:rsidRDefault="00B82411">
      <w:pPr>
        <w:pStyle w:val="Caption"/>
      </w:pPr>
    </w:p>
    <w:p w14:paraId="6BB46FB2" w14:textId="77777777" w:rsidR="00B82411" w:rsidRDefault="00B82411">
      <w:pPr>
        <w:pStyle w:val="Caption"/>
      </w:pPr>
    </w:p>
    <w:p w14:paraId="042DEA71" w14:textId="77777777" w:rsidR="00B82411" w:rsidRDefault="00B82411">
      <w:pPr>
        <w:pStyle w:val="Caption"/>
      </w:pPr>
    </w:p>
    <w:p w14:paraId="70879E61" w14:textId="77777777" w:rsidR="00B82411" w:rsidRDefault="00B82411">
      <w:pPr>
        <w:pStyle w:val="Caption"/>
      </w:pPr>
    </w:p>
    <w:p w14:paraId="1DD3EB52" w14:textId="77777777" w:rsidR="00B82411" w:rsidRDefault="00B82411">
      <w:pPr>
        <w:pStyle w:val="Caption"/>
      </w:pPr>
    </w:p>
    <w:p w14:paraId="65F77AD5" w14:textId="77777777" w:rsidR="00B82411" w:rsidRDefault="00B82411">
      <w:pPr>
        <w:pStyle w:val="Caption"/>
      </w:pPr>
    </w:p>
    <w:p w14:paraId="6230399C" w14:textId="77777777" w:rsidR="00B82411" w:rsidRDefault="00B82411">
      <w:pPr>
        <w:pStyle w:val="Caption"/>
      </w:pPr>
    </w:p>
    <w:p w14:paraId="6F1EF5A7" w14:textId="77777777" w:rsidR="00B82411" w:rsidRDefault="00B82411">
      <w:pPr>
        <w:pStyle w:val="Caption"/>
      </w:pPr>
    </w:p>
    <w:p w14:paraId="11C2FBA9" w14:textId="77777777" w:rsidR="00B82411" w:rsidRDefault="00B82411">
      <w:pPr>
        <w:pStyle w:val="Caption"/>
      </w:pPr>
    </w:p>
    <w:p w14:paraId="003D3CC5" w14:textId="77777777" w:rsidR="00B82411" w:rsidRDefault="00B82411">
      <w:pPr>
        <w:pStyle w:val="Caption"/>
      </w:pPr>
    </w:p>
    <w:p w14:paraId="4850F1C9" w14:textId="77777777" w:rsidR="00B82411" w:rsidRDefault="00B82411">
      <w:pPr>
        <w:pStyle w:val="Caption"/>
      </w:pPr>
    </w:p>
    <w:p w14:paraId="645889E7" w14:textId="77777777" w:rsidR="00B82411" w:rsidRDefault="00B82411">
      <w:pPr>
        <w:pStyle w:val="Caption"/>
      </w:pPr>
    </w:p>
    <w:p w14:paraId="33AF61FF" w14:textId="77777777" w:rsidR="00B82411" w:rsidRDefault="00B82411">
      <w:pPr>
        <w:pStyle w:val="Caption"/>
      </w:pPr>
    </w:p>
    <w:p w14:paraId="6A4F4FDF" w14:textId="77777777" w:rsidR="00B82411" w:rsidRDefault="00B82411">
      <w:pPr>
        <w:pStyle w:val="Caption"/>
      </w:pPr>
    </w:p>
    <w:p w14:paraId="7FB80EDA" w14:textId="77777777" w:rsidR="00B82411" w:rsidRDefault="00B82411">
      <w:pPr>
        <w:pStyle w:val="Caption"/>
      </w:pPr>
    </w:p>
    <w:p w14:paraId="531EB02A" w14:textId="77777777" w:rsidR="00B82411" w:rsidRDefault="00B82411">
      <w:pPr>
        <w:pStyle w:val="Caption"/>
      </w:pPr>
    </w:p>
    <w:p w14:paraId="5B59158C" w14:textId="77777777" w:rsidR="00B82411" w:rsidRDefault="00B82411">
      <w:pPr>
        <w:pStyle w:val="Caption"/>
      </w:pPr>
    </w:p>
    <w:p w14:paraId="039C70FB" w14:textId="77777777" w:rsidR="00B82411" w:rsidRDefault="00B82411">
      <w:pPr>
        <w:pStyle w:val="Caption"/>
      </w:pPr>
    </w:p>
    <w:p w14:paraId="23A70DD9" w14:textId="77777777" w:rsidR="00B82411" w:rsidRDefault="00B82411">
      <w:pPr>
        <w:pStyle w:val="Caption"/>
      </w:pPr>
    </w:p>
    <w:p w14:paraId="5ACB0E4E" w14:textId="77777777" w:rsidR="00B82411" w:rsidRDefault="00B82411">
      <w:pPr>
        <w:pStyle w:val="Caption"/>
      </w:pPr>
    </w:p>
    <w:p w14:paraId="3AF0A353" w14:textId="77777777" w:rsidR="00B82411" w:rsidRDefault="00B82411">
      <w:pPr>
        <w:pStyle w:val="Caption"/>
      </w:pPr>
    </w:p>
    <w:p w14:paraId="3CB66A97" w14:textId="77777777" w:rsidR="00B82411" w:rsidRDefault="00B82411">
      <w:pPr>
        <w:pStyle w:val="Caption"/>
      </w:pPr>
    </w:p>
    <w:p w14:paraId="3D23E89D" w14:textId="77777777" w:rsidR="006D212A" w:rsidRPr="005013E2" w:rsidRDefault="00273F9B">
      <w:pPr>
        <w:pStyle w:val="Caption"/>
        <w:rPr>
          <w:rFonts w:ascii="Calibri" w:hAnsi="Calibri" w:cs="Calibri"/>
          <w:u w:val="none"/>
        </w:rPr>
      </w:pPr>
      <w:r w:rsidRPr="005013E2">
        <w:rPr>
          <w:rFonts w:ascii="Calibri" w:hAnsi="Calibri" w:cs="Calibri"/>
          <w:u w:val="none"/>
        </w:rPr>
        <w:t>Huracan</w:t>
      </w:r>
      <w:r w:rsidR="00E858E1" w:rsidRPr="005013E2">
        <w:rPr>
          <w:rFonts w:ascii="Calibri" w:hAnsi="Calibri" w:cs="Calibri"/>
          <w:u w:val="none"/>
        </w:rPr>
        <w:t xml:space="preserve"> </w:t>
      </w:r>
      <w:r w:rsidR="004725BF">
        <w:rPr>
          <w:rFonts w:ascii="Calibri" w:hAnsi="Calibri" w:cs="Calibri"/>
          <w:u w:val="none"/>
        </w:rPr>
        <w:t>EM</w:t>
      </w:r>
      <w:r w:rsidR="00C23489">
        <w:rPr>
          <w:rFonts w:ascii="Calibri" w:hAnsi="Calibri" w:cs="Calibri"/>
          <w:u w:val="none"/>
        </w:rPr>
        <w:t>T</w:t>
      </w:r>
      <w:r w:rsidR="006D212A" w:rsidRPr="005013E2">
        <w:rPr>
          <w:rFonts w:ascii="Calibri" w:hAnsi="Calibri" w:cs="Calibri"/>
          <w:u w:val="none"/>
        </w:rPr>
        <w:t xml:space="preserve"> Members Contact Numbers</w:t>
      </w:r>
    </w:p>
    <w:p w14:paraId="259FACFF" w14:textId="77777777" w:rsidR="006D212A" w:rsidRPr="005013E2" w:rsidRDefault="006D212A">
      <w:pPr>
        <w:rPr>
          <w:rFonts w:ascii="Calibri" w:hAnsi="Calibri" w:cs="Calibri"/>
          <w:b/>
          <w:u w:val="single"/>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7"/>
        <w:gridCol w:w="1801"/>
        <w:gridCol w:w="1107"/>
        <w:gridCol w:w="4093"/>
      </w:tblGrid>
      <w:tr w:rsidR="00E858E1" w:rsidRPr="00A45652" w14:paraId="25844E8E" w14:textId="77777777">
        <w:tc>
          <w:tcPr>
            <w:tcW w:w="2197" w:type="dxa"/>
            <w:tcBorders>
              <w:top w:val="single" w:sz="4" w:space="0" w:color="auto"/>
              <w:left w:val="single" w:sz="4" w:space="0" w:color="auto"/>
              <w:bottom w:val="single" w:sz="4" w:space="0" w:color="auto"/>
              <w:right w:val="single" w:sz="4" w:space="0" w:color="auto"/>
            </w:tcBorders>
          </w:tcPr>
          <w:p w14:paraId="79BC83EE" w14:textId="77777777" w:rsidR="00E858E1" w:rsidRPr="005013E2" w:rsidRDefault="00273F9B" w:rsidP="00E376E5">
            <w:pPr>
              <w:pStyle w:val="Header"/>
              <w:tabs>
                <w:tab w:val="clear" w:pos="4536"/>
                <w:tab w:val="clear" w:pos="9072"/>
              </w:tabs>
              <w:spacing w:before="0" w:after="0"/>
              <w:rPr>
                <w:rFonts w:ascii="Calibri" w:hAnsi="Calibri" w:cs="Calibri"/>
              </w:rPr>
            </w:pPr>
            <w:r w:rsidRPr="005013E2">
              <w:rPr>
                <w:rFonts w:ascii="Calibri" w:hAnsi="Calibri" w:cs="Calibri"/>
              </w:rPr>
              <w:t>Operations Manager</w:t>
            </w:r>
          </w:p>
        </w:tc>
        <w:tc>
          <w:tcPr>
            <w:tcW w:w="1801" w:type="dxa"/>
            <w:tcBorders>
              <w:top w:val="single" w:sz="4" w:space="0" w:color="auto"/>
              <w:left w:val="single" w:sz="4" w:space="0" w:color="auto"/>
              <w:bottom w:val="single" w:sz="4" w:space="0" w:color="auto"/>
              <w:right w:val="single" w:sz="4" w:space="0" w:color="auto"/>
            </w:tcBorders>
          </w:tcPr>
          <w:p w14:paraId="501E44BC" w14:textId="77777777" w:rsidR="00E858E1" w:rsidRPr="005013E2" w:rsidRDefault="00D947CE" w:rsidP="00E376E5">
            <w:pPr>
              <w:rPr>
                <w:rFonts w:ascii="Calibri" w:hAnsi="Calibri" w:cs="Calibri"/>
                <w:bCs/>
              </w:rPr>
            </w:pPr>
            <w:r w:rsidRPr="005013E2">
              <w:rPr>
                <w:rFonts w:ascii="Calibri" w:hAnsi="Calibri" w:cs="Calibri"/>
                <w:bCs/>
                <w:lang w:val="it-IT"/>
              </w:rPr>
              <w:t>Jon Hollingworth</w:t>
            </w:r>
          </w:p>
        </w:tc>
        <w:tc>
          <w:tcPr>
            <w:tcW w:w="1107" w:type="dxa"/>
            <w:tcBorders>
              <w:top w:val="single" w:sz="4" w:space="0" w:color="auto"/>
              <w:left w:val="single" w:sz="4" w:space="0" w:color="auto"/>
              <w:bottom w:val="single" w:sz="4" w:space="0" w:color="auto"/>
              <w:right w:val="single" w:sz="4" w:space="0" w:color="auto"/>
            </w:tcBorders>
          </w:tcPr>
          <w:p w14:paraId="343FC321" w14:textId="77777777" w:rsidR="00E858E1" w:rsidRPr="005013E2" w:rsidRDefault="00E858E1" w:rsidP="00E376E5">
            <w:pPr>
              <w:jc w:val="right"/>
              <w:rPr>
                <w:rFonts w:ascii="Calibri" w:hAnsi="Calibri" w:cs="Calibri"/>
                <w:bCs/>
              </w:rPr>
            </w:pPr>
            <w:r w:rsidRPr="005013E2">
              <w:rPr>
                <w:rFonts w:ascii="Calibri" w:hAnsi="Calibri" w:cs="Calibri"/>
                <w:bCs/>
              </w:rPr>
              <w:t>Mobile:</w:t>
            </w:r>
          </w:p>
          <w:p w14:paraId="0D2D92DF" w14:textId="77777777" w:rsidR="00B802E4" w:rsidRPr="005013E2" w:rsidRDefault="00E858E1" w:rsidP="00BE62A3">
            <w:pPr>
              <w:jc w:val="right"/>
              <w:rPr>
                <w:rFonts w:ascii="Calibri" w:hAnsi="Calibri" w:cs="Calibri"/>
                <w:bCs/>
              </w:rPr>
            </w:pPr>
            <w:r w:rsidRPr="005013E2">
              <w:rPr>
                <w:rFonts w:ascii="Calibri" w:hAnsi="Calibri" w:cs="Calibri"/>
                <w:bCs/>
              </w:rPr>
              <w:t>Email:</w:t>
            </w:r>
          </w:p>
        </w:tc>
        <w:tc>
          <w:tcPr>
            <w:tcW w:w="4093" w:type="dxa"/>
            <w:tcBorders>
              <w:top w:val="single" w:sz="4" w:space="0" w:color="auto"/>
              <w:left w:val="single" w:sz="4" w:space="0" w:color="auto"/>
              <w:bottom w:val="single" w:sz="4" w:space="0" w:color="auto"/>
              <w:right w:val="single" w:sz="4" w:space="0" w:color="auto"/>
            </w:tcBorders>
          </w:tcPr>
          <w:p w14:paraId="28682C3C" w14:textId="77777777" w:rsidR="00E858E1" w:rsidRPr="005013E2" w:rsidRDefault="00D947CE" w:rsidP="00E376E5">
            <w:pPr>
              <w:pStyle w:val="NormalWeb"/>
              <w:widowControl w:val="0"/>
              <w:spacing w:before="0" w:beforeAutospacing="0" w:after="0" w:afterAutospacing="0"/>
              <w:rPr>
                <w:rFonts w:ascii="Calibri" w:hAnsi="Calibri" w:cs="Calibri"/>
                <w:sz w:val="20"/>
                <w:szCs w:val="20"/>
              </w:rPr>
            </w:pPr>
            <w:r w:rsidRPr="005013E2">
              <w:rPr>
                <w:rFonts w:ascii="Calibri" w:hAnsi="Calibri" w:cs="Calibri"/>
                <w:sz w:val="20"/>
                <w:szCs w:val="20"/>
              </w:rPr>
              <w:t>+61-(0)-414-471-907</w:t>
            </w:r>
          </w:p>
          <w:p w14:paraId="3F75CE9E" w14:textId="77777777" w:rsidR="00A46C10" w:rsidRPr="005013E2" w:rsidRDefault="00273F9B" w:rsidP="00273F9B">
            <w:pPr>
              <w:pStyle w:val="NormalWeb"/>
              <w:widowControl w:val="0"/>
              <w:spacing w:before="0" w:beforeAutospacing="0" w:after="0" w:afterAutospacing="0"/>
              <w:rPr>
                <w:rFonts w:ascii="Calibri" w:eastAsia="Times New Roman" w:hAnsi="Calibri" w:cs="Calibri"/>
                <w:bCs/>
                <w:sz w:val="20"/>
                <w:szCs w:val="20"/>
              </w:rPr>
            </w:pPr>
            <w:r w:rsidRPr="005013E2">
              <w:rPr>
                <w:rFonts w:ascii="Calibri" w:hAnsi="Calibri" w:cs="Calibri"/>
                <w:bCs/>
                <w:sz w:val="20"/>
                <w:szCs w:val="20"/>
              </w:rPr>
              <w:t>jhollingworth@huracan.com.au</w:t>
            </w:r>
          </w:p>
        </w:tc>
      </w:tr>
      <w:tr w:rsidR="00E858E1" w:rsidRPr="00A45652" w14:paraId="32170139" w14:textId="77777777">
        <w:tc>
          <w:tcPr>
            <w:tcW w:w="2197" w:type="dxa"/>
            <w:tcBorders>
              <w:top w:val="single" w:sz="4" w:space="0" w:color="auto"/>
              <w:left w:val="single" w:sz="4" w:space="0" w:color="auto"/>
              <w:bottom w:val="single" w:sz="4" w:space="0" w:color="auto"/>
              <w:right w:val="single" w:sz="4" w:space="0" w:color="auto"/>
            </w:tcBorders>
          </w:tcPr>
          <w:p w14:paraId="5FC6582E" w14:textId="77777777" w:rsidR="00E858E1" w:rsidRPr="005013E2" w:rsidRDefault="000A5FAA" w:rsidP="00E376E5">
            <w:pPr>
              <w:pStyle w:val="Header"/>
              <w:tabs>
                <w:tab w:val="clear" w:pos="4536"/>
                <w:tab w:val="clear" w:pos="9072"/>
              </w:tabs>
              <w:spacing w:before="0" w:after="0"/>
              <w:rPr>
                <w:rFonts w:ascii="Calibri" w:hAnsi="Calibri" w:cs="Calibri"/>
              </w:rPr>
            </w:pPr>
            <w:r>
              <w:rPr>
                <w:rFonts w:ascii="Calibri" w:hAnsi="Calibri" w:cs="Calibri"/>
              </w:rPr>
              <w:t>HSE Advisor</w:t>
            </w:r>
          </w:p>
        </w:tc>
        <w:tc>
          <w:tcPr>
            <w:tcW w:w="1801" w:type="dxa"/>
            <w:tcBorders>
              <w:top w:val="single" w:sz="4" w:space="0" w:color="auto"/>
              <w:left w:val="single" w:sz="4" w:space="0" w:color="auto"/>
              <w:bottom w:val="single" w:sz="4" w:space="0" w:color="auto"/>
              <w:right w:val="single" w:sz="4" w:space="0" w:color="auto"/>
            </w:tcBorders>
          </w:tcPr>
          <w:p w14:paraId="5731B833" w14:textId="77777777" w:rsidR="00E858E1" w:rsidRPr="005013E2" w:rsidRDefault="00273F9B" w:rsidP="00E376E5">
            <w:pPr>
              <w:rPr>
                <w:rFonts w:ascii="Calibri" w:hAnsi="Calibri" w:cs="Calibri"/>
                <w:bCs/>
              </w:rPr>
            </w:pPr>
            <w:r w:rsidRPr="005013E2">
              <w:rPr>
                <w:rFonts w:ascii="Calibri" w:hAnsi="Calibri" w:cs="Calibri"/>
                <w:bCs/>
              </w:rPr>
              <w:t>Katrina Hollingworth</w:t>
            </w:r>
          </w:p>
        </w:tc>
        <w:tc>
          <w:tcPr>
            <w:tcW w:w="1107" w:type="dxa"/>
            <w:tcBorders>
              <w:top w:val="single" w:sz="4" w:space="0" w:color="auto"/>
              <w:left w:val="single" w:sz="4" w:space="0" w:color="auto"/>
              <w:bottom w:val="single" w:sz="4" w:space="0" w:color="auto"/>
              <w:right w:val="single" w:sz="4" w:space="0" w:color="auto"/>
            </w:tcBorders>
          </w:tcPr>
          <w:p w14:paraId="29744E0D" w14:textId="77777777" w:rsidR="00E858E1" w:rsidRPr="005013E2" w:rsidRDefault="00E858E1" w:rsidP="00E376E5">
            <w:pPr>
              <w:jc w:val="right"/>
              <w:rPr>
                <w:rFonts w:ascii="Calibri" w:hAnsi="Calibri" w:cs="Calibri"/>
                <w:bCs/>
              </w:rPr>
            </w:pPr>
            <w:r w:rsidRPr="005013E2">
              <w:rPr>
                <w:rFonts w:ascii="Calibri" w:hAnsi="Calibri" w:cs="Calibri"/>
                <w:bCs/>
              </w:rPr>
              <w:t>Mobile:</w:t>
            </w:r>
          </w:p>
          <w:p w14:paraId="6DE3142C" w14:textId="77777777" w:rsidR="00E858E1" w:rsidRPr="005013E2" w:rsidRDefault="00E858E1" w:rsidP="00E376E5">
            <w:pPr>
              <w:jc w:val="right"/>
              <w:rPr>
                <w:rFonts w:ascii="Calibri" w:hAnsi="Calibri" w:cs="Calibri"/>
                <w:bCs/>
              </w:rPr>
            </w:pPr>
            <w:r w:rsidRPr="005013E2">
              <w:rPr>
                <w:rFonts w:ascii="Calibri" w:hAnsi="Calibri" w:cs="Calibri"/>
                <w:bCs/>
              </w:rPr>
              <w:t>Email:</w:t>
            </w:r>
          </w:p>
        </w:tc>
        <w:tc>
          <w:tcPr>
            <w:tcW w:w="4093" w:type="dxa"/>
            <w:tcBorders>
              <w:top w:val="single" w:sz="4" w:space="0" w:color="auto"/>
              <w:left w:val="single" w:sz="4" w:space="0" w:color="auto"/>
              <w:bottom w:val="single" w:sz="4" w:space="0" w:color="auto"/>
              <w:right w:val="single" w:sz="4" w:space="0" w:color="auto"/>
            </w:tcBorders>
          </w:tcPr>
          <w:p w14:paraId="3B89D8D1" w14:textId="77777777" w:rsidR="00B802E4" w:rsidRPr="005013E2" w:rsidRDefault="003D4FA0" w:rsidP="00B802E4">
            <w:pPr>
              <w:pStyle w:val="NormalWeb"/>
              <w:widowControl w:val="0"/>
              <w:spacing w:before="0" w:beforeAutospacing="0" w:after="0" w:afterAutospacing="0"/>
              <w:rPr>
                <w:rFonts w:ascii="Calibri" w:hAnsi="Calibri" w:cs="Calibri"/>
                <w:sz w:val="20"/>
                <w:szCs w:val="20"/>
              </w:rPr>
            </w:pPr>
            <w:r w:rsidRPr="005013E2">
              <w:rPr>
                <w:rFonts w:ascii="Calibri" w:hAnsi="Calibri" w:cs="Calibri"/>
                <w:sz w:val="20"/>
                <w:szCs w:val="20"/>
              </w:rPr>
              <w:t>+61-(0)-</w:t>
            </w:r>
            <w:r w:rsidR="00273F9B" w:rsidRPr="005013E2">
              <w:rPr>
                <w:rFonts w:ascii="Calibri" w:hAnsi="Calibri" w:cs="Calibri"/>
                <w:sz w:val="20"/>
                <w:szCs w:val="20"/>
              </w:rPr>
              <w:t>427-379-275</w:t>
            </w:r>
          </w:p>
          <w:p w14:paraId="324F9514" w14:textId="77777777" w:rsidR="00E858E1" w:rsidRPr="005013E2" w:rsidRDefault="00273F9B" w:rsidP="00273F9B">
            <w:pPr>
              <w:autoSpaceDE w:val="0"/>
              <w:autoSpaceDN w:val="0"/>
              <w:adjustRightInd w:val="0"/>
              <w:jc w:val="both"/>
              <w:rPr>
                <w:rFonts w:ascii="Calibri" w:hAnsi="Calibri" w:cs="Calibri"/>
                <w:color w:val="000000"/>
              </w:rPr>
            </w:pPr>
            <w:r w:rsidRPr="005013E2">
              <w:rPr>
                <w:rFonts w:ascii="Calibri" w:hAnsi="Calibri" w:cs="Calibri"/>
              </w:rPr>
              <w:t>admin@huracan.com.au</w:t>
            </w:r>
          </w:p>
        </w:tc>
      </w:tr>
      <w:tr w:rsidR="00B404BE" w:rsidRPr="00A45652" w14:paraId="14611E34" w14:textId="77777777">
        <w:tc>
          <w:tcPr>
            <w:tcW w:w="2197" w:type="dxa"/>
            <w:tcBorders>
              <w:top w:val="single" w:sz="4" w:space="0" w:color="auto"/>
              <w:left w:val="single" w:sz="4" w:space="0" w:color="auto"/>
              <w:bottom w:val="single" w:sz="4" w:space="0" w:color="auto"/>
              <w:right w:val="single" w:sz="4" w:space="0" w:color="auto"/>
            </w:tcBorders>
          </w:tcPr>
          <w:p w14:paraId="3796C332" w14:textId="77777777" w:rsidR="00B404BE" w:rsidRPr="005013E2" w:rsidRDefault="00273F9B" w:rsidP="006F1D23">
            <w:pPr>
              <w:pStyle w:val="Header"/>
              <w:tabs>
                <w:tab w:val="clear" w:pos="4536"/>
                <w:tab w:val="clear" w:pos="9072"/>
              </w:tabs>
              <w:spacing w:before="0" w:after="0"/>
              <w:rPr>
                <w:rFonts w:ascii="Calibri" w:hAnsi="Calibri" w:cs="Calibri"/>
              </w:rPr>
            </w:pPr>
            <w:r w:rsidRPr="005013E2">
              <w:rPr>
                <w:rFonts w:ascii="Calibri" w:hAnsi="Calibri" w:cs="Calibri"/>
              </w:rPr>
              <w:t>Vause Operations Manager</w:t>
            </w:r>
          </w:p>
        </w:tc>
        <w:tc>
          <w:tcPr>
            <w:tcW w:w="1801" w:type="dxa"/>
            <w:tcBorders>
              <w:top w:val="single" w:sz="4" w:space="0" w:color="auto"/>
              <w:left w:val="single" w:sz="4" w:space="0" w:color="auto"/>
              <w:bottom w:val="single" w:sz="4" w:space="0" w:color="auto"/>
              <w:right w:val="single" w:sz="4" w:space="0" w:color="auto"/>
            </w:tcBorders>
          </w:tcPr>
          <w:p w14:paraId="2DCB26B0" w14:textId="77777777" w:rsidR="00B404BE" w:rsidRPr="005013E2" w:rsidRDefault="00273F9B" w:rsidP="006F1D23">
            <w:pPr>
              <w:rPr>
                <w:rFonts w:ascii="Calibri" w:hAnsi="Calibri" w:cs="Calibri"/>
                <w:bCs/>
              </w:rPr>
            </w:pPr>
            <w:r w:rsidRPr="005013E2">
              <w:rPr>
                <w:rFonts w:ascii="Calibri" w:hAnsi="Calibri" w:cs="Calibri"/>
                <w:bCs/>
              </w:rPr>
              <w:t>Sean Williams</w:t>
            </w:r>
          </w:p>
          <w:p w14:paraId="6597F963" w14:textId="77777777" w:rsidR="00273F9B" w:rsidRPr="005013E2" w:rsidRDefault="004725BF" w:rsidP="004725BF">
            <w:pPr>
              <w:rPr>
                <w:rFonts w:ascii="Calibri" w:hAnsi="Calibri" w:cs="Calibri"/>
                <w:bCs/>
              </w:rPr>
            </w:pPr>
            <w:r>
              <w:rPr>
                <w:rFonts w:ascii="Calibri" w:hAnsi="Calibri" w:cs="Calibri"/>
                <w:bCs/>
              </w:rPr>
              <w:t>Vincent James</w:t>
            </w:r>
          </w:p>
        </w:tc>
        <w:tc>
          <w:tcPr>
            <w:tcW w:w="1107" w:type="dxa"/>
            <w:tcBorders>
              <w:top w:val="single" w:sz="4" w:space="0" w:color="auto"/>
              <w:left w:val="single" w:sz="4" w:space="0" w:color="auto"/>
              <w:bottom w:val="single" w:sz="4" w:space="0" w:color="auto"/>
              <w:right w:val="single" w:sz="4" w:space="0" w:color="auto"/>
            </w:tcBorders>
          </w:tcPr>
          <w:p w14:paraId="124747CC" w14:textId="77777777" w:rsidR="00273F9B" w:rsidRPr="005013E2" w:rsidRDefault="00273F9B" w:rsidP="00273F9B">
            <w:pPr>
              <w:jc w:val="right"/>
              <w:rPr>
                <w:rFonts w:ascii="Calibri" w:hAnsi="Calibri" w:cs="Calibri"/>
                <w:bCs/>
              </w:rPr>
            </w:pPr>
            <w:r w:rsidRPr="005013E2">
              <w:rPr>
                <w:rFonts w:ascii="Calibri" w:hAnsi="Calibri" w:cs="Calibri"/>
                <w:bCs/>
              </w:rPr>
              <w:t>Mobile:</w:t>
            </w:r>
          </w:p>
          <w:p w14:paraId="539A281D" w14:textId="77777777" w:rsidR="00B404BE" w:rsidRPr="005013E2" w:rsidRDefault="00273F9B" w:rsidP="00273F9B">
            <w:pPr>
              <w:jc w:val="right"/>
              <w:rPr>
                <w:rFonts w:ascii="Calibri" w:hAnsi="Calibri" w:cs="Calibri"/>
                <w:bCs/>
              </w:rPr>
            </w:pPr>
            <w:r w:rsidRPr="005013E2">
              <w:rPr>
                <w:rFonts w:ascii="Calibri" w:hAnsi="Calibri" w:cs="Calibri"/>
                <w:bCs/>
              </w:rPr>
              <w:t>Email:</w:t>
            </w:r>
          </w:p>
        </w:tc>
        <w:tc>
          <w:tcPr>
            <w:tcW w:w="4093" w:type="dxa"/>
            <w:tcBorders>
              <w:top w:val="single" w:sz="4" w:space="0" w:color="auto"/>
              <w:left w:val="single" w:sz="4" w:space="0" w:color="auto"/>
              <w:bottom w:val="single" w:sz="4" w:space="0" w:color="auto"/>
              <w:right w:val="single" w:sz="4" w:space="0" w:color="auto"/>
            </w:tcBorders>
          </w:tcPr>
          <w:p w14:paraId="5C01B38E" w14:textId="77777777" w:rsidR="00273F9B" w:rsidRPr="005013E2" w:rsidRDefault="00273F9B" w:rsidP="00273F9B">
            <w:pPr>
              <w:pStyle w:val="NormalWeb"/>
              <w:widowControl w:val="0"/>
              <w:spacing w:before="0" w:beforeAutospacing="0" w:after="0" w:afterAutospacing="0"/>
              <w:rPr>
                <w:rFonts w:ascii="Calibri" w:hAnsi="Calibri" w:cs="Calibri"/>
                <w:sz w:val="20"/>
                <w:szCs w:val="20"/>
              </w:rPr>
            </w:pPr>
            <w:r w:rsidRPr="005013E2">
              <w:rPr>
                <w:rFonts w:ascii="Calibri" w:hAnsi="Calibri" w:cs="Calibri"/>
                <w:sz w:val="20"/>
                <w:szCs w:val="20"/>
              </w:rPr>
              <w:t>+61-(0)-400-222-511</w:t>
            </w:r>
          </w:p>
          <w:p w14:paraId="48523251" w14:textId="77777777" w:rsidR="00B404BE" w:rsidRPr="005013E2" w:rsidRDefault="00273F9B" w:rsidP="00944B19">
            <w:pPr>
              <w:rPr>
                <w:rFonts w:ascii="Calibri" w:hAnsi="Calibri" w:cs="Calibri"/>
              </w:rPr>
            </w:pPr>
            <w:r w:rsidRPr="005013E2">
              <w:rPr>
                <w:rFonts w:ascii="Calibri" w:hAnsi="Calibri" w:cs="Calibri"/>
              </w:rPr>
              <w:t>Operations.Manager@vause.com.au</w:t>
            </w:r>
          </w:p>
        </w:tc>
      </w:tr>
    </w:tbl>
    <w:p w14:paraId="6CD05D05" w14:textId="77777777" w:rsidR="006D212A" w:rsidRDefault="006D212A">
      <w:pPr>
        <w:pStyle w:val="Header"/>
        <w:tabs>
          <w:tab w:val="clear" w:pos="4536"/>
          <w:tab w:val="clear" w:pos="9072"/>
        </w:tabs>
        <w:spacing w:before="0" w:after="0"/>
        <w:rPr>
          <w:rFonts w:ascii="Times New Roman" w:hAnsi="Times New Roman"/>
          <w:bCs/>
        </w:rPr>
      </w:pPr>
    </w:p>
    <w:p w14:paraId="108D887F" w14:textId="77777777" w:rsidR="00B82411" w:rsidRPr="005013E2" w:rsidRDefault="00B82411">
      <w:pPr>
        <w:widowControl/>
        <w:rPr>
          <w:rFonts w:ascii="Calibri" w:hAnsi="Calibri" w:cs="Calibri"/>
          <w:b/>
          <w:caps/>
        </w:rPr>
      </w:pPr>
      <w:r w:rsidRPr="005013E2">
        <w:rPr>
          <w:rFonts w:ascii="Calibri" w:hAnsi="Calibri" w:cs="Calibri"/>
        </w:rPr>
        <w:br w:type="page"/>
      </w:r>
    </w:p>
    <w:p w14:paraId="20BA3765" w14:textId="77777777" w:rsidR="006D212A" w:rsidRPr="005013E2" w:rsidRDefault="00E858E1" w:rsidP="00B82411">
      <w:pPr>
        <w:pStyle w:val="Heading1"/>
        <w:tabs>
          <w:tab w:val="clear" w:pos="1400"/>
          <w:tab w:val="left" w:pos="709"/>
        </w:tabs>
        <w:ind w:left="0" w:firstLine="0"/>
        <w:rPr>
          <w:rFonts w:ascii="Calibri" w:hAnsi="Calibri" w:cs="Calibri"/>
        </w:rPr>
      </w:pPr>
      <w:bookmarkStart w:id="9" w:name="_Toc342295276"/>
      <w:r w:rsidRPr="005013E2">
        <w:rPr>
          <w:rFonts w:ascii="Calibri" w:hAnsi="Calibri" w:cs="Calibri"/>
        </w:rPr>
        <w:t>8.0</w:t>
      </w:r>
      <w:r w:rsidRPr="005013E2">
        <w:rPr>
          <w:rFonts w:ascii="Calibri" w:hAnsi="Calibri" w:cs="Calibri"/>
        </w:rPr>
        <w:tab/>
      </w:r>
      <w:r w:rsidR="004725BF">
        <w:rPr>
          <w:rFonts w:ascii="Calibri" w:hAnsi="Calibri" w:cs="Calibri"/>
        </w:rPr>
        <w:t>EM</w:t>
      </w:r>
      <w:r w:rsidR="00C23489">
        <w:rPr>
          <w:rFonts w:ascii="Calibri" w:hAnsi="Calibri" w:cs="Calibri"/>
        </w:rPr>
        <w:t>T</w:t>
      </w:r>
      <w:r w:rsidR="006D212A" w:rsidRPr="005013E2">
        <w:rPr>
          <w:rFonts w:ascii="Calibri" w:hAnsi="Calibri" w:cs="Calibri"/>
        </w:rPr>
        <w:t xml:space="preserve"> Members Response to a Major Emergency</w:t>
      </w:r>
      <w:bookmarkEnd w:id="9"/>
    </w:p>
    <w:p w14:paraId="22EBED91" w14:textId="77777777" w:rsidR="006D212A" w:rsidRPr="005013E2" w:rsidRDefault="006D212A" w:rsidP="005D3B68">
      <w:pPr>
        <w:jc w:val="both"/>
        <w:rPr>
          <w:rFonts w:ascii="Calibri" w:hAnsi="Calibri" w:cs="Calibri"/>
        </w:rPr>
      </w:pPr>
    </w:p>
    <w:p w14:paraId="50059F47" w14:textId="77777777" w:rsidR="006D212A" w:rsidRPr="005013E2" w:rsidRDefault="006D212A" w:rsidP="005D3B68">
      <w:pPr>
        <w:jc w:val="both"/>
        <w:rPr>
          <w:rFonts w:ascii="Calibri" w:hAnsi="Calibri" w:cs="Calibri"/>
        </w:rPr>
      </w:pPr>
      <w:r w:rsidRPr="005013E2">
        <w:rPr>
          <w:rFonts w:ascii="Calibri" w:hAnsi="Calibri" w:cs="Calibri"/>
        </w:rPr>
        <w:t>Record the information in Annex 1 and keep a time log of con</w:t>
      </w:r>
      <w:r w:rsidR="00E858E1" w:rsidRPr="005013E2">
        <w:rPr>
          <w:rFonts w:ascii="Calibri" w:hAnsi="Calibri" w:cs="Calibri"/>
        </w:rPr>
        <w:t xml:space="preserve">versation as per Annex 4 (All </w:t>
      </w:r>
      <w:r w:rsidR="004725BF">
        <w:rPr>
          <w:rFonts w:ascii="Calibri" w:hAnsi="Calibri" w:cs="Calibri"/>
        </w:rPr>
        <w:t>EM</w:t>
      </w:r>
      <w:r w:rsidR="00C23489">
        <w:rPr>
          <w:rFonts w:ascii="Calibri" w:hAnsi="Calibri" w:cs="Calibri"/>
        </w:rPr>
        <w:t>T</w:t>
      </w:r>
      <w:r w:rsidRPr="005013E2">
        <w:rPr>
          <w:rFonts w:ascii="Calibri" w:hAnsi="Calibri" w:cs="Calibri"/>
        </w:rPr>
        <w:t xml:space="preserve"> members are involved in recording the information).</w:t>
      </w:r>
    </w:p>
    <w:p w14:paraId="02BC4B33" w14:textId="77777777" w:rsidR="006D212A" w:rsidRPr="005013E2" w:rsidRDefault="006D212A" w:rsidP="005D3B68">
      <w:pPr>
        <w:jc w:val="both"/>
        <w:rPr>
          <w:rFonts w:ascii="Calibri" w:hAnsi="Calibri" w:cs="Calibri"/>
          <w:sz w:val="24"/>
        </w:rPr>
      </w:pPr>
    </w:p>
    <w:p w14:paraId="0C9DA64B" w14:textId="77777777" w:rsidR="006D212A" w:rsidRPr="005013E2" w:rsidRDefault="004E3E0D" w:rsidP="005D3B68">
      <w:pPr>
        <w:jc w:val="both"/>
        <w:rPr>
          <w:rFonts w:ascii="Calibri" w:hAnsi="Calibri" w:cs="Calibri"/>
        </w:rPr>
      </w:pPr>
      <w:r w:rsidRPr="005013E2">
        <w:rPr>
          <w:rFonts w:ascii="Calibri" w:hAnsi="Calibri" w:cs="Calibri"/>
        </w:rPr>
        <w:t xml:space="preserve">In the event of bodily injury or illness requiring immediate medical attention, immediately contact the closest First Aider and then dial 000 for emergency services and give relevant details.  Alert the </w:t>
      </w:r>
      <w:r w:rsidR="004725BF">
        <w:rPr>
          <w:rFonts w:ascii="Calibri" w:hAnsi="Calibri" w:cs="Calibri"/>
        </w:rPr>
        <w:t>EM</w:t>
      </w:r>
      <w:r w:rsidR="00C23489">
        <w:rPr>
          <w:rFonts w:ascii="Calibri" w:hAnsi="Calibri" w:cs="Calibri"/>
        </w:rPr>
        <w:t>T</w:t>
      </w:r>
      <w:r w:rsidRPr="005013E2">
        <w:rPr>
          <w:rFonts w:ascii="Calibri" w:hAnsi="Calibri" w:cs="Calibri"/>
        </w:rPr>
        <w:t xml:space="preserve"> and direct manager of casualty. </w:t>
      </w:r>
    </w:p>
    <w:p w14:paraId="170138A8" w14:textId="77777777" w:rsidR="006D212A" w:rsidRPr="005013E2" w:rsidRDefault="006D212A" w:rsidP="005D3B68">
      <w:pPr>
        <w:pStyle w:val="Header"/>
        <w:tabs>
          <w:tab w:val="clear" w:pos="4536"/>
          <w:tab w:val="clear" w:pos="9072"/>
        </w:tabs>
        <w:spacing w:before="0" w:after="0"/>
        <w:rPr>
          <w:rFonts w:ascii="Calibri" w:hAnsi="Calibri" w:cs="Calibri"/>
        </w:rPr>
      </w:pPr>
    </w:p>
    <w:p w14:paraId="24E7525A" w14:textId="77777777" w:rsidR="006D212A" w:rsidRPr="005013E2" w:rsidRDefault="006D212A" w:rsidP="005D3B68">
      <w:pPr>
        <w:pStyle w:val="Textecouranttc"/>
        <w:spacing w:before="0" w:after="0"/>
        <w:rPr>
          <w:rFonts w:ascii="Calibri" w:hAnsi="Calibri" w:cs="Calibri"/>
        </w:rPr>
      </w:pPr>
      <w:r w:rsidRPr="005013E2">
        <w:rPr>
          <w:rFonts w:ascii="Calibri" w:hAnsi="Calibri" w:cs="Calibri"/>
        </w:rPr>
        <w:t xml:space="preserve">In the event of an environmental mishap, report the incident to the </w:t>
      </w:r>
      <w:r w:rsidR="00EB042D" w:rsidRPr="005013E2">
        <w:rPr>
          <w:rFonts w:ascii="Calibri" w:hAnsi="Calibri" w:cs="Calibri"/>
        </w:rPr>
        <w:t xml:space="preserve">local authorities and inform client as applicable. </w:t>
      </w:r>
    </w:p>
    <w:p w14:paraId="594EFC4E" w14:textId="77777777" w:rsidR="00F65E1F" w:rsidRPr="005013E2" w:rsidRDefault="00F65E1F">
      <w:pPr>
        <w:jc w:val="both"/>
        <w:rPr>
          <w:rFonts w:ascii="Calibri" w:hAnsi="Calibri" w:cs="Calibri"/>
        </w:rPr>
      </w:pPr>
    </w:p>
    <w:p w14:paraId="463227F8" w14:textId="77777777" w:rsidR="006D212A" w:rsidRPr="005013E2" w:rsidRDefault="0011162C" w:rsidP="0053506E">
      <w:pPr>
        <w:pStyle w:val="Heading1"/>
        <w:tabs>
          <w:tab w:val="clear" w:pos="1400"/>
          <w:tab w:val="left" w:pos="851"/>
        </w:tabs>
        <w:ind w:left="851" w:hanging="851"/>
        <w:rPr>
          <w:rFonts w:ascii="Calibri" w:hAnsi="Calibri" w:cs="Calibri"/>
        </w:rPr>
      </w:pPr>
      <w:bookmarkStart w:id="10" w:name="_Toc342295277"/>
      <w:r w:rsidRPr="005013E2">
        <w:rPr>
          <w:rFonts w:ascii="Calibri" w:hAnsi="Calibri" w:cs="Calibri"/>
        </w:rPr>
        <w:t>9</w:t>
      </w:r>
      <w:r w:rsidR="006D212A" w:rsidRPr="005013E2">
        <w:rPr>
          <w:rFonts w:ascii="Calibri" w:hAnsi="Calibri" w:cs="Calibri"/>
        </w:rPr>
        <w:t>.0</w:t>
      </w:r>
      <w:r w:rsidR="006D212A" w:rsidRPr="005013E2">
        <w:rPr>
          <w:rFonts w:ascii="Calibri" w:hAnsi="Calibri" w:cs="Calibri"/>
        </w:rPr>
        <w:tab/>
        <w:t>Response to a Catastrophic Emergency</w:t>
      </w:r>
      <w:bookmarkEnd w:id="10"/>
    </w:p>
    <w:p w14:paraId="0D343F58" w14:textId="77777777" w:rsidR="006D212A" w:rsidRPr="005013E2" w:rsidRDefault="006D212A">
      <w:pPr>
        <w:jc w:val="both"/>
        <w:rPr>
          <w:rFonts w:ascii="Calibri" w:hAnsi="Calibri" w:cs="Calibri"/>
        </w:rPr>
      </w:pPr>
    </w:p>
    <w:p w14:paraId="286EDC2D" w14:textId="77777777" w:rsidR="006D212A" w:rsidRPr="005013E2" w:rsidRDefault="006D212A" w:rsidP="005D3B68">
      <w:pPr>
        <w:jc w:val="both"/>
        <w:rPr>
          <w:rFonts w:ascii="Calibri" w:hAnsi="Calibri" w:cs="Calibri"/>
        </w:rPr>
      </w:pPr>
      <w:r w:rsidRPr="005013E2">
        <w:rPr>
          <w:rFonts w:ascii="Calibri" w:hAnsi="Calibri" w:cs="Calibri"/>
        </w:rPr>
        <w:t>Record the information in Annex 1 and/or Annex 2 and keep a time log of conversation per Annex 4. Synchronize all watches so all logs are consistent.</w:t>
      </w:r>
    </w:p>
    <w:p w14:paraId="40016F95" w14:textId="77777777" w:rsidR="006D212A" w:rsidRPr="005013E2" w:rsidRDefault="006D212A" w:rsidP="005D3B68">
      <w:pPr>
        <w:jc w:val="both"/>
        <w:rPr>
          <w:rFonts w:ascii="Calibri" w:hAnsi="Calibri" w:cs="Calibri"/>
        </w:rPr>
      </w:pPr>
    </w:p>
    <w:p w14:paraId="12227AAD" w14:textId="77777777" w:rsidR="006D212A" w:rsidRPr="005013E2" w:rsidRDefault="00035C6A" w:rsidP="005D3B68">
      <w:pPr>
        <w:jc w:val="both"/>
        <w:rPr>
          <w:rFonts w:ascii="Calibri" w:hAnsi="Calibri" w:cs="Calibri"/>
        </w:rPr>
      </w:pPr>
      <w:r w:rsidRPr="005013E2">
        <w:rPr>
          <w:rFonts w:ascii="Calibri" w:hAnsi="Calibri" w:cs="Calibri"/>
        </w:rPr>
        <w:t xml:space="preserve">Notify the appropriate </w:t>
      </w:r>
      <w:r w:rsidR="004725BF">
        <w:rPr>
          <w:rFonts w:ascii="Calibri" w:hAnsi="Calibri" w:cs="Calibri"/>
        </w:rPr>
        <w:t>EM</w:t>
      </w:r>
      <w:r w:rsidR="00C23489">
        <w:rPr>
          <w:rFonts w:ascii="Calibri" w:hAnsi="Calibri" w:cs="Calibri"/>
        </w:rPr>
        <w:t>T</w:t>
      </w:r>
      <w:r w:rsidR="006D212A" w:rsidRPr="005013E2">
        <w:rPr>
          <w:rFonts w:ascii="Calibri" w:hAnsi="Calibri" w:cs="Calibri"/>
        </w:rPr>
        <w:t xml:space="preserve"> members and, if necessary, request members to assemble</w:t>
      </w:r>
      <w:r w:rsidR="00DB396F" w:rsidRPr="005013E2">
        <w:rPr>
          <w:rFonts w:ascii="Calibri" w:hAnsi="Calibri" w:cs="Calibri"/>
        </w:rPr>
        <w:t xml:space="preserve"> at the</w:t>
      </w:r>
      <w:r w:rsidR="006D212A" w:rsidRPr="005013E2">
        <w:rPr>
          <w:rFonts w:ascii="Calibri" w:hAnsi="Calibri" w:cs="Calibri"/>
        </w:rPr>
        <w:t xml:space="preserve"> </w:t>
      </w:r>
      <w:r w:rsidR="008B1E4B" w:rsidRPr="005013E2">
        <w:rPr>
          <w:rFonts w:ascii="Calibri" w:hAnsi="Calibri" w:cs="Calibri"/>
        </w:rPr>
        <w:t xml:space="preserve">Locations Managers office in </w:t>
      </w:r>
      <w:r w:rsidR="00A45652" w:rsidRPr="005013E2">
        <w:rPr>
          <w:rFonts w:ascii="Calibri" w:hAnsi="Calibri" w:cs="Calibri"/>
        </w:rPr>
        <w:t>Roma</w:t>
      </w:r>
      <w:r w:rsidR="008B1E4B" w:rsidRPr="005013E2">
        <w:rPr>
          <w:rFonts w:ascii="Calibri" w:hAnsi="Calibri" w:cs="Calibri"/>
        </w:rPr>
        <w:t>.</w:t>
      </w:r>
      <w:r w:rsidR="006D212A" w:rsidRPr="005013E2">
        <w:rPr>
          <w:rFonts w:ascii="Calibri" w:hAnsi="Calibri" w:cs="Calibri"/>
        </w:rPr>
        <w:t xml:space="preserve"> </w:t>
      </w:r>
    </w:p>
    <w:p w14:paraId="4FC906A1" w14:textId="77777777" w:rsidR="006D212A" w:rsidRPr="005013E2" w:rsidRDefault="006D212A" w:rsidP="005D3B68">
      <w:pPr>
        <w:pStyle w:val="Textecouranttc"/>
        <w:spacing w:before="0" w:after="0"/>
        <w:rPr>
          <w:rFonts w:ascii="Calibri" w:hAnsi="Calibri" w:cs="Calibri"/>
          <w:sz w:val="24"/>
        </w:rPr>
      </w:pPr>
    </w:p>
    <w:p w14:paraId="6E1028C6" w14:textId="77777777" w:rsidR="006D212A" w:rsidRPr="005013E2" w:rsidRDefault="00DB396F" w:rsidP="005D3B68">
      <w:pPr>
        <w:jc w:val="both"/>
        <w:rPr>
          <w:rFonts w:ascii="Calibri" w:hAnsi="Calibri" w:cs="Calibri"/>
        </w:rPr>
      </w:pPr>
      <w:r w:rsidRPr="005013E2">
        <w:rPr>
          <w:rFonts w:ascii="Calibri" w:hAnsi="Calibri" w:cs="Calibri"/>
        </w:rPr>
        <w:t xml:space="preserve">If the </w:t>
      </w:r>
      <w:r w:rsidR="001422A2" w:rsidRPr="005013E2">
        <w:rPr>
          <w:rFonts w:ascii="Calibri" w:hAnsi="Calibri" w:cs="Calibri"/>
        </w:rPr>
        <w:t>Huracan Operations</w:t>
      </w:r>
      <w:r w:rsidRPr="005013E2">
        <w:rPr>
          <w:rFonts w:ascii="Calibri" w:hAnsi="Calibri" w:cs="Calibri"/>
        </w:rPr>
        <w:t xml:space="preserve"> Manager is out of </w:t>
      </w:r>
      <w:r w:rsidR="0028084B" w:rsidRPr="005013E2">
        <w:rPr>
          <w:rFonts w:ascii="Calibri" w:hAnsi="Calibri" w:cs="Calibri"/>
        </w:rPr>
        <w:t>Roma,</w:t>
      </w:r>
      <w:r w:rsidR="006D212A" w:rsidRPr="005013E2">
        <w:rPr>
          <w:rFonts w:ascii="Calibri" w:hAnsi="Calibri" w:cs="Calibri"/>
        </w:rPr>
        <w:t xml:space="preserve"> the</w:t>
      </w:r>
      <w:r w:rsidR="001422A2" w:rsidRPr="005013E2">
        <w:rPr>
          <w:rFonts w:ascii="Calibri" w:hAnsi="Calibri" w:cs="Calibri"/>
        </w:rPr>
        <w:t>n the Vause Operations Manager or who he</w:t>
      </w:r>
      <w:r w:rsidR="006D212A" w:rsidRPr="005013E2">
        <w:rPr>
          <w:rFonts w:ascii="Calibri" w:hAnsi="Calibri" w:cs="Calibri"/>
        </w:rPr>
        <w:t xml:space="preserve"> designate</w:t>
      </w:r>
      <w:ins w:id="11" w:author="Katrina" w:date="2012-12-03T12:49:00Z">
        <w:r w:rsidR="00D91985" w:rsidRPr="005013E2">
          <w:rPr>
            <w:rFonts w:ascii="Calibri" w:hAnsi="Calibri" w:cs="Calibri"/>
          </w:rPr>
          <w:t>s</w:t>
        </w:r>
      </w:ins>
      <w:r w:rsidR="006D212A" w:rsidRPr="005013E2">
        <w:rPr>
          <w:rFonts w:ascii="Calibri" w:hAnsi="Calibri" w:cs="Calibri"/>
        </w:rPr>
        <w:t xml:space="preserve"> shall notify him </w:t>
      </w:r>
      <w:r w:rsidR="008B1E4B" w:rsidRPr="005013E2">
        <w:rPr>
          <w:rFonts w:ascii="Calibri" w:hAnsi="Calibri" w:cs="Calibri"/>
        </w:rPr>
        <w:t>as soon</w:t>
      </w:r>
      <w:r w:rsidR="006D212A" w:rsidRPr="005013E2">
        <w:rPr>
          <w:rFonts w:ascii="Calibri" w:hAnsi="Calibri" w:cs="Calibri"/>
        </w:rPr>
        <w:t xml:space="preserve"> as possible of the catastrophic emergency.</w:t>
      </w:r>
    </w:p>
    <w:p w14:paraId="7CF92F68" w14:textId="77777777" w:rsidR="004D7125" w:rsidRPr="005013E2" w:rsidRDefault="004D7125" w:rsidP="005D3B68">
      <w:pPr>
        <w:jc w:val="both"/>
        <w:rPr>
          <w:rFonts w:ascii="Calibri" w:hAnsi="Calibri" w:cs="Calibri"/>
        </w:rPr>
      </w:pPr>
      <w:r w:rsidRPr="005013E2">
        <w:rPr>
          <w:rFonts w:ascii="Calibri" w:hAnsi="Calibri" w:cs="Calibri"/>
        </w:rPr>
        <w:t>Issue the instruction outlined in Annex 3 to the duty receptionist (office hours) or to the person assigned to receive calls after office hours</w:t>
      </w:r>
    </w:p>
    <w:p w14:paraId="7E9CB62B" w14:textId="77777777" w:rsidR="006D212A" w:rsidRPr="005013E2" w:rsidRDefault="006D212A">
      <w:pPr>
        <w:pStyle w:val="Textecouranttc"/>
        <w:spacing w:before="0" w:after="0"/>
        <w:rPr>
          <w:rFonts w:ascii="Calibri" w:hAnsi="Calibri" w:cs="Calibri"/>
        </w:rPr>
      </w:pPr>
    </w:p>
    <w:p w14:paraId="5D058688" w14:textId="77777777" w:rsidR="006D212A" w:rsidRPr="005013E2" w:rsidRDefault="006D212A" w:rsidP="001D3D2D">
      <w:pPr>
        <w:pStyle w:val="Heading1"/>
        <w:numPr>
          <w:ilvl w:val="0"/>
          <w:numId w:val="23"/>
        </w:numPr>
        <w:tabs>
          <w:tab w:val="clear" w:pos="360"/>
          <w:tab w:val="clear" w:pos="1400"/>
          <w:tab w:val="num" w:pos="851"/>
        </w:tabs>
        <w:ind w:left="851" w:hanging="851"/>
        <w:rPr>
          <w:rFonts w:ascii="Calibri" w:hAnsi="Calibri" w:cs="Calibri"/>
          <w:bCs/>
        </w:rPr>
      </w:pPr>
      <w:bookmarkStart w:id="12" w:name="_Toc342295278"/>
      <w:r w:rsidRPr="005013E2">
        <w:rPr>
          <w:rFonts w:ascii="Calibri" w:hAnsi="Calibri" w:cs="Calibri"/>
          <w:bCs/>
        </w:rPr>
        <w:t xml:space="preserve">The General Duties of the Emergency </w:t>
      </w:r>
      <w:r w:rsidR="000A5FAA">
        <w:rPr>
          <w:rFonts w:ascii="Calibri" w:hAnsi="Calibri" w:cs="Calibri"/>
          <w:bCs/>
        </w:rPr>
        <w:t>MANAGEMENT</w:t>
      </w:r>
      <w:r w:rsidRPr="005013E2">
        <w:rPr>
          <w:rFonts w:ascii="Calibri" w:hAnsi="Calibri" w:cs="Calibri"/>
          <w:bCs/>
        </w:rPr>
        <w:t xml:space="preserve"> Team Members are:</w:t>
      </w:r>
      <w:bookmarkEnd w:id="12"/>
    </w:p>
    <w:p w14:paraId="3806F370" w14:textId="77777777" w:rsidR="006D212A" w:rsidRPr="005013E2" w:rsidRDefault="006D212A">
      <w:pPr>
        <w:pStyle w:val="Textecouranttc"/>
        <w:spacing w:before="0" w:after="0"/>
        <w:rPr>
          <w:rFonts w:ascii="Calibri" w:hAnsi="Calibri" w:cs="Calibri"/>
        </w:rPr>
      </w:pPr>
    </w:p>
    <w:p w14:paraId="7DB5D5F8" w14:textId="77777777" w:rsidR="006D212A" w:rsidRPr="005013E2" w:rsidRDefault="005D3B68">
      <w:pPr>
        <w:ind w:left="720" w:hanging="720"/>
        <w:jc w:val="both"/>
        <w:rPr>
          <w:rFonts w:ascii="Calibri" w:hAnsi="Calibri" w:cs="Calibri"/>
        </w:rPr>
      </w:pPr>
      <w:r w:rsidRPr="005013E2">
        <w:rPr>
          <w:rFonts w:ascii="Calibri" w:hAnsi="Calibri" w:cs="Calibri"/>
        </w:rPr>
        <w:t>Operations Manager</w:t>
      </w:r>
      <w:r w:rsidR="006D212A" w:rsidRPr="005013E2">
        <w:rPr>
          <w:rFonts w:ascii="Calibri" w:hAnsi="Calibri" w:cs="Calibri"/>
        </w:rPr>
        <w:t>:</w:t>
      </w:r>
    </w:p>
    <w:p w14:paraId="43DE7378" w14:textId="77777777" w:rsidR="006D212A" w:rsidRPr="005013E2" w:rsidRDefault="006D212A" w:rsidP="00385DC2">
      <w:pPr>
        <w:numPr>
          <w:ilvl w:val="0"/>
          <w:numId w:val="2"/>
        </w:numPr>
        <w:ind w:left="1080"/>
        <w:jc w:val="both"/>
        <w:rPr>
          <w:rFonts w:ascii="Calibri" w:hAnsi="Calibri" w:cs="Calibri"/>
        </w:rPr>
      </w:pPr>
      <w:r w:rsidRPr="005013E2">
        <w:rPr>
          <w:rFonts w:ascii="Calibri" w:hAnsi="Calibri" w:cs="Calibri"/>
        </w:rPr>
        <w:t>Managerial support as required.</w:t>
      </w:r>
    </w:p>
    <w:p w14:paraId="48009D7B" w14:textId="77777777" w:rsidR="006D212A" w:rsidRPr="005013E2" w:rsidRDefault="008B1E4B" w:rsidP="00385DC2">
      <w:pPr>
        <w:numPr>
          <w:ilvl w:val="0"/>
          <w:numId w:val="2"/>
        </w:numPr>
        <w:ind w:left="1080"/>
        <w:jc w:val="both"/>
        <w:rPr>
          <w:rFonts w:ascii="Calibri" w:hAnsi="Calibri" w:cs="Calibri"/>
        </w:rPr>
      </w:pPr>
      <w:r w:rsidRPr="005013E2">
        <w:rPr>
          <w:rFonts w:ascii="Calibri" w:hAnsi="Calibri" w:cs="Calibri"/>
        </w:rPr>
        <w:t xml:space="preserve">Inform </w:t>
      </w:r>
      <w:r w:rsidR="005D3B68" w:rsidRPr="005013E2">
        <w:rPr>
          <w:rFonts w:ascii="Calibri" w:hAnsi="Calibri" w:cs="Calibri"/>
        </w:rPr>
        <w:t>Vause</w:t>
      </w:r>
      <w:r w:rsidR="006D212A" w:rsidRPr="005013E2">
        <w:rPr>
          <w:rFonts w:ascii="Calibri" w:hAnsi="Calibri" w:cs="Calibri"/>
        </w:rPr>
        <w:t>, clients / third party organizations of situation</w:t>
      </w:r>
    </w:p>
    <w:p w14:paraId="5AA65E2F" w14:textId="77777777" w:rsidR="006D212A" w:rsidRPr="005013E2" w:rsidRDefault="006D212A" w:rsidP="00385DC2">
      <w:pPr>
        <w:numPr>
          <w:ilvl w:val="0"/>
          <w:numId w:val="2"/>
        </w:numPr>
        <w:ind w:left="1080"/>
        <w:jc w:val="both"/>
        <w:rPr>
          <w:rFonts w:ascii="Calibri" w:hAnsi="Calibri" w:cs="Calibri"/>
        </w:rPr>
      </w:pPr>
      <w:r w:rsidRPr="005013E2">
        <w:rPr>
          <w:rFonts w:ascii="Calibri" w:hAnsi="Calibri" w:cs="Calibri"/>
        </w:rPr>
        <w:t xml:space="preserve">Issue press statements with support of legal </w:t>
      </w:r>
      <w:r w:rsidR="005D3B68" w:rsidRPr="005013E2">
        <w:rPr>
          <w:rFonts w:ascii="Calibri" w:hAnsi="Calibri" w:cs="Calibri"/>
        </w:rPr>
        <w:t>counsel</w:t>
      </w:r>
    </w:p>
    <w:p w14:paraId="3B781D7F" w14:textId="77777777" w:rsidR="006D212A" w:rsidRPr="005013E2" w:rsidRDefault="006D212A">
      <w:pPr>
        <w:numPr>
          <w:ilvl w:val="12"/>
          <w:numId w:val="0"/>
        </w:numPr>
        <w:ind w:left="720" w:hanging="720"/>
        <w:jc w:val="both"/>
        <w:rPr>
          <w:rFonts w:ascii="Calibri" w:hAnsi="Calibri" w:cs="Calibri"/>
          <w:bCs/>
        </w:rPr>
      </w:pPr>
    </w:p>
    <w:p w14:paraId="0A10649C" w14:textId="77777777" w:rsidR="006D212A" w:rsidRPr="005013E2" w:rsidRDefault="005D3B68">
      <w:pPr>
        <w:numPr>
          <w:ilvl w:val="12"/>
          <w:numId w:val="0"/>
        </w:numPr>
        <w:ind w:left="720" w:hanging="720"/>
        <w:jc w:val="both"/>
        <w:rPr>
          <w:rFonts w:ascii="Calibri" w:hAnsi="Calibri" w:cs="Calibri"/>
        </w:rPr>
      </w:pPr>
      <w:r w:rsidRPr="005013E2">
        <w:rPr>
          <w:rFonts w:ascii="Calibri" w:hAnsi="Calibri" w:cs="Calibri"/>
        </w:rPr>
        <w:t xml:space="preserve">Huracan </w:t>
      </w:r>
      <w:r w:rsidR="00B82411" w:rsidRPr="005013E2">
        <w:rPr>
          <w:rFonts w:ascii="Calibri" w:hAnsi="Calibri" w:cs="Calibri"/>
        </w:rPr>
        <w:t>Administrator</w:t>
      </w:r>
    </w:p>
    <w:p w14:paraId="31F0757C" w14:textId="77777777" w:rsidR="006D212A" w:rsidRPr="005013E2" w:rsidRDefault="008B1E4B" w:rsidP="00385DC2">
      <w:pPr>
        <w:numPr>
          <w:ilvl w:val="0"/>
          <w:numId w:val="2"/>
        </w:numPr>
        <w:spacing w:before="120"/>
        <w:ind w:left="1080"/>
        <w:jc w:val="both"/>
        <w:rPr>
          <w:rFonts w:ascii="Calibri" w:hAnsi="Calibri" w:cs="Calibri"/>
        </w:rPr>
      </w:pPr>
      <w:r w:rsidRPr="005013E2">
        <w:rPr>
          <w:rFonts w:ascii="Calibri" w:hAnsi="Calibri" w:cs="Calibri"/>
        </w:rPr>
        <w:t>Assist Location</w:t>
      </w:r>
      <w:r w:rsidR="006D212A" w:rsidRPr="005013E2">
        <w:rPr>
          <w:rFonts w:ascii="Calibri" w:hAnsi="Calibri" w:cs="Calibri"/>
        </w:rPr>
        <w:t xml:space="preserve"> Manager</w:t>
      </w:r>
    </w:p>
    <w:p w14:paraId="70D7F474" w14:textId="77777777" w:rsidR="006D212A" w:rsidRPr="005013E2" w:rsidRDefault="006D212A" w:rsidP="00385DC2">
      <w:pPr>
        <w:numPr>
          <w:ilvl w:val="0"/>
          <w:numId w:val="2"/>
        </w:numPr>
        <w:ind w:left="1080"/>
        <w:jc w:val="both"/>
        <w:rPr>
          <w:rFonts w:ascii="Calibri" w:hAnsi="Calibri" w:cs="Calibri"/>
        </w:rPr>
      </w:pPr>
      <w:r w:rsidRPr="005013E2">
        <w:rPr>
          <w:rFonts w:ascii="Calibri" w:hAnsi="Calibri" w:cs="Calibri"/>
        </w:rPr>
        <w:t>Correspond with medical su</w:t>
      </w:r>
      <w:r w:rsidR="005D3B68" w:rsidRPr="005013E2">
        <w:rPr>
          <w:rFonts w:ascii="Calibri" w:hAnsi="Calibri" w:cs="Calibri"/>
        </w:rPr>
        <w:t xml:space="preserve">pport personnel </w:t>
      </w:r>
      <w:r w:rsidRPr="005013E2">
        <w:rPr>
          <w:rFonts w:ascii="Calibri" w:hAnsi="Calibri" w:cs="Calibri"/>
        </w:rPr>
        <w:t>as in Section 7.</w:t>
      </w:r>
    </w:p>
    <w:p w14:paraId="27CA0140" w14:textId="77777777" w:rsidR="006D212A" w:rsidRPr="005013E2" w:rsidRDefault="006D212A" w:rsidP="00385DC2">
      <w:pPr>
        <w:numPr>
          <w:ilvl w:val="0"/>
          <w:numId w:val="2"/>
        </w:numPr>
        <w:ind w:left="1080"/>
        <w:jc w:val="both"/>
        <w:rPr>
          <w:rFonts w:ascii="Calibri" w:hAnsi="Calibri" w:cs="Calibri"/>
        </w:rPr>
      </w:pPr>
      <w:r w:rsidRPr="005013E2">
        <w:rPr>
          <w:rFonts w:ascii="Calibri" w:hAnsi="Calibri" w:cs="Calibri"/>
        </w:rPr>
        <w:t>Retain a log of all incoming information.</w:t>
      </w:r>
    </w:p>
    <w:p w14:paraId="0B9EB883" w14:textId="77777777" w:rsidR="006D212A" w:rsidRPr="005013E2" w:rsidRDefault="006D212A">
      <w:pPr>
        <w:jc w:val="both"/>
        <w:rPr>
          <w:rFonts w:ascii="Calibri" w:hAnsi="Calibri" w:cs="Calibri"/>
        </w:rPr>
      </w:pPr>
      <w:r w:rsidRPr="005013E2">
        <w:rPr>
          <w:rFonts w:ascii="Calibri" w:hAnsi="Calibri" w:cs="Calibri"/>
        </w:rPr>
        <w:t xml:space="preserve">      </w:t>
      </w:r>
    </w:p>
    <w:p w14:paraId="63193F45" w14:textId="77777777" w:rsidR="008E4FE3" w:rsidRPr="005013E2" w:rsidRDefault="008E4FE3" w:rsidP="00B305B9">
      <w:pPr>
        <w:ind w:left="709"/>
        <w:jc w:val="both"/>
        <w:rPr>
          <w:rFonts w:ascii="Calibri" w:hAnsi="Calibri" w:cs="Calibri"/>
        </w:rPr>
      </w:pPr>
    </w:p>
    <w:p w14:paraId="5A9D376C" w14:textId="77777777" w:rsidR="00245894" w:rsidRPr="005013E2" w:rsidRDefault="00245894" w:rsidP="001D3D2D">
      <w:pPr>
        <w:pStyle w:val="Header"/>
        <w:numPr>
          <w:ilvl w:val="0"/>
          <w:numId w:val="22"/>
        </w:numPr>
        <w:tabs>
          <w:tab w:val="clear" w:pos="360"/>
          <w:tab w:val="clear" w:pos="4536"/>
          <w:tab w:val="clear" w:pos="9072"/>
          <w:tab w:val="num" w:pos="851"/>
        </w:tabs>
        <w:spacing w:before="0" w:after="0"/>
        <w:ind w:left="851" w:hanging="851"/>
        <w:outlineLvl w:val="0"/>
        <w:rPr>
          <w:rFonts w:ascii="Calibri" w:hAnsi="Calibri" w:cs="Calibri"/>
          <w:b/>
        </w:rPr>
      </w:pPr>
      <w:r w:rsidRPr="005013E2">
        <w:rPr>
          <w:rFonts w:ascii="Calibri" w:hAnsi="Calibri" w:cs="Calibri"/>
          <w:b/>
        </w:rPr>
        <w:t xml:space="preserve">Emergency Management - </w:t>
      </w:r>
      <w:r w:rsidR="001422A2" w:rsidRPr="005013E2">
        <w:rPr>
          <w:rFonts w:ascii="Calibri" w:hAnsi="Calibri" w:cs="Calibri"/>
          <w:b/>
        </w:rPr>
        <w:t>Wellsite</w:t>
      </w:r>
      <w:r w:rsidRPr="005013E2">
        <w:rPr>
          <w:rFonts w:ascii="Calibri" w:hAnsi="Calibri" w:cs="Calibri"/>
          <w:b/>
        </w:rPr>
        <w:t xml:space="preserve"> Illness / Injury</w:t>
      </w:r>
      <w:r w:rsidR="00287E7F" w:rsidRPr="005013E2">
        <w:rPr>
          <w:rFonts w:ascii="Calibri" w:hAnsi="Calibri" w:cs="Calibri"/>
          <w:b/>
        </w:rPr>
        <w:t xml:space="preserve"> - MEDIVAC</w:t>
      </w:r>
    </w:p>
    <w:p w14:paraId="5C63FFA7" w14:textId="77777777" w:rsidR="0060569E" w:rsidRPr="005013E2" w:rsidRDefault="0060569E" w:rsidP="0060569E">
      <w:pPr>
        <w:pStyle w:val="Header"/>
        <w:tabs>
          <w:tab w:val="clear" w:pos="4536"/>
          <w:tab w:val="clear" w:pos="9072"/>
        </w:tabs>
        <w:spacing w:before="0" w:after="0"/>
        <w:ind w:left="360"/>
        <w:rPr>
          <w:rFonts w:ascii="Calibri" w:hAnsi="Calibri" w:cs="Calibri"/>
          <w:b/>
        </w:rPr>
      </w:pPr>
    </w:p>
    <w:p w14:paraId="03538635" w14:textId="77777777" w:rsidR="0060569E" w:rsidRPr="005013E2" w:rsidRDefault="0060569E" w:rsidP="0060569E">
      <w:pPr>
        <w:pStyle w:val="Header"/>
        <w:tabs>
          <w:tab w:val="clear" w:pos="4536"/>
          <w:tab w:val="clear" w:pos="9072"/>
        </w:tabs>
        <w:spacing w:before="0" w:after="0"/>
        <w:ind w:left="709"/>
        <w:rPr>
          <w:rFonts w:ascii="Calibri" w:hAnsi="Calibri" w:cs="Calibri"/>
        </w:rPr>
      </w:pPr>
      <w:r w:rsidRPr="005013E2">
        <w:rPr>
          <w:rFonts w:ascii="Calibri" w:hAnsi="Calibri" w:cs="Calibri"/>
          <w:b/>
        </w:rPr>
        <w:t>General</w:t>
      </w:r>
      <w:r w:rsidRPr="005013E2">
        <w:rPr>
          <w:rFonts w:ascii="Calibri" w:hAnsi="Calibri" w:cs="Calibri"/>
        </w:rPr>
        <w:t xml:space="preserve"> </w:t>
      </w:r>
    </w:p>
    <w:p w14:paraId="36505F3E" w14:textId="77777777" w:rsidR="0060569E" w:rsidRPr="005013E2" w:rsidRDefault="0060569E" w:rsidP="0060569E">
      <w:pPr>
        <w:pStyle w:val="BodyText"/>
        <w:ind w:left="709"/>
        <w:rPr>
          <w:rFonts w:ascii="Calibri" w:eastAsia="Arial Unicode MS" w:hAnsi="Calibri" w:cs="Calibri"/>
          <w:b w:val="0"/>
        </w:rPr>
      </w:pPr>
      <w:r w:rsidRPr="005013E2">
        <w:rPr>
          <w:rFonts w:ascii="Calibri" w:hAnsi="Calibri" w:cs="Calibri"/>
          <w:b w:val="0"/>
        </w:rPr>
        <w:t xml:space="preserve">This section covers an emergency response to serious injury, serious illness or fatality </w:t>
      </w:r>
      <w:r w:rsidR="001422A2" w:rsidRPr="005013E2">
        <w:rPr>
          <w:rFonts w:ascii="Calibri" w:hAnsi="Calibri" w:cs="Calibri"/>
          <w:b w:val="0"/>
        </w:rPr>
        <w:t>at the wellsite</w:t>
      </w:r>
    </w:p>
    <w:p w14:paraId="4462AC03" w14:textId="77777777" w:rsidR="0060569E" w:rsidRPr="005013E2" w:rsidRDefault="0060569E" w:rsidP="0060569E">
      <w:pPr>
        <w:pStyle w:val="BodyText"/>
        <w:rPr>
          <w:rFonts w:ascii="Calibri" w:hAnsi="Calibri" w:cs="Calibri"/>
        </w:rPr>
      </w:pPr>
      <w:r w:rsidRPr="005013E2">
        <w:rPr>
          <w:rFonts w:ascii="Calibri" w:hAnsi="Calibri" w:cs="Calibri"/>
        </w:rPr>
        <w:lastRenderedPageBreak/>
        <w:tab/>
        <w:t>Purpose</w:t>
      </w:r>
    </w:p>
    <w:p w14:paraId="186DBB72" w14:textId="77777777" w:rsidR="0060569E" w:rsidRPr="005013E2" w:rsidRDefault="0060569E" w:rsidP="0060569E">
      <w:pPr>
        <w:pStyle w:val="BodyText"/>
        <w:ind w:left="709"/>
        <w:rPr>
          <w:rFonts w:ascii="Calibri" w:hAnsi="Calibri" w:cs="Calibri"/>
          <w:b w:val="0"/>
          <w:szCs w:val="24"/>
        </w:rPr>
      </w:pPr>
      <w:r w:rsidRPr="005013E2">
        <w:rPr>
          <w:rFonts w:ascii="Calibri" w:hAnsi="Calibri" w:cs="Calibri"/>
          <w:b w:val="0"/>
        </w:rPr>
        <w:t xml:space="preserve">To have continuity between </w:t>
      </w:r>
      <w:r w:rsidR="001422A2" w:rsidRPr="005013E2">
        <w:rPr>
          <w:rFonts w:ascii="Calibri" w:hAnsi="Calibri" w:cs="Calibri"/>
          <w:b w:val="0"/>
        </w:rPr>
        <w:t>clients</w:t>
      </w:r>
      <w:r w:rsidRPr="005013E2">
        <w:rPr>
          <w:rFonts w:ascii="Calibri" w:hAnsi="Calibri" w:cs="Calibri"/>
          <w:b w:val="0"/>
        </w:rPr>
        <w:t xml:space="preserve"> Emergency </w:t>
      </w:r>
      <w:r w:rsidR="000A5FAA" w:rsidRPr="000A5FAA">
        <w:rPr>
          <w:rFonts w:ascii="Calibri" w:hAnsi="Calibri" w:cs="Calibri"/>
          <w:b w:val="0"/>
        </w:rPr>
        <w:t xml:space="preserve">Management </w:t>
      </w:r>
      <w:r w:rsidRPr="005013E2">
        <w:rPr>
          <w:rFonts w:ascii="Calibri" w:hAnsi="Calibri" w:cs="Calibri"/>
          <w:b w:val="0"/>
        </w:rPr>
        <w:t xml:space="preserve">Manual and the </w:t>
      </w:r>
      <w:r w:rsidR="001422A2" w:rsidRPr="005013E2">
        <w:rPr>
          <w:rFonts w:ascii="Calibri" w:hAnsi="Calibri" w:cs="Calibri"/>
          <w:b w:val="0"/>
        </w:rPr>
        <w:t xml:space="preserve">Huracan </w:t>
      </w:r>
      <w:r w:rsidR="00A45652" w:rsidRPr="005013E2">
        <w:rPr>
          <w:rFonts w:ascii="Calibri" w:hAnsi="Calibri" w:cs="Calibri"/>
          <w:b w:val="0"/>
        </w:rPr>
        <w:t>Roma</w:t>
      </w:r>
      <w:r w:rsidRPr="005013E2">
        <w:rPr>
          <w:rFonts w:ascii="Calibri" w:hAnsi="Calibri" w:cs="Calibri"/>
          <w:b w:val="0"/>
        </w:rPr>
        <w:t xml:space="preserve"> </w:t>
      </w:r>
      <w:r w:rsidR="004725BF">
        <w:rPr>
          <w:rFonts w:ascii="Calibri" w:hAnsi="Calibri" w:cs="Calibri"/>
          <w:b w:val="0"/>
        </w:rPr>
        <w:t>EM</w:t>
      </w:r>
      <w:r w:rsidR="00A45652" w:rsidRPr="005013E2">
        <w:rPr>
          <w:rFonts w:ascii="Calibri" w:hAnsi="Calibri" w:cs="Calibri"/>
          <w:b w:val="0"/>
        </w:rPr>
        <w:t>P</w:t>
      </w:r>
      <w:r w:rsidRPr="005013E2">
        <w:rPr>
          <w:rFonts w:ascii="Calibri" w:hAnsi="Calibri" w:cs="Calibri"/>
          <w:b w:val="0"/>
        </w:rPr>
        <w:t xml:space="preserve">.  </w:t>
      </w:r>
    </w:p>
    <w:p w14:paraId="44BCBB69" w14:textId="77777777" w:rsidR="0060569E" w:rsidRPr="005013E2" w:rsidRDefault="0060569E" w:rsidP="0060569E">
      <w:pPr>
        <w:pStyle w:val="BodyText"/>
        <w:spacing w:after="120"/>
        <w:ind w:left="720"/>
        <w:rPr>
          <w:rFonts w:ascii="Calibri" w:hAnsi="Calibri" w:cs="Calibri"/>
          <w:szCs w:val="24"/>
        </w:rPr>
      </w:pPr>
      <w:r w:rsidRPr="005013E2">
        <w:rPr>
          <w:rFonts w:ascii="Calibri" w:hAnsi="Calibri" w:cs="Calibri"/>
        </w:rPr>
        <w:t>Statutory Authority Reporting</w:t>
      </w:r>
    </w:p>
    <w:p w14:paraId="176E916D" w14:textId="77777777" w:rsidR="0060569E" w:rsidRPr="005013E2" w:rsidRDefault="00287E7F" w:rsidP="0060569E">
      <w:pPr>
        <w:pStyle w:val="BodyText"/>
        <w:ind w:left="720"/>
        <w:rPr>
          <w:rFonts w:ascii="Calibri" w:hAnsi="Calibri" w:cs="Calibri"/>
          <w:b w:val="0"/>
          <w:szCs w:val="24"/>
        </w:rPr>
      </w:pPr>
      <w:r w:rsidRPr="005013E2">
        <w:rPr>
          <w:rFonts w:ascii="Calibri" w:hAnsi="Calibri" w:cs="Calibri"/>
          <w:b w:val="0"/>
          <w:szCs w:val="24"/>
        </w:rPr>
        <w:t xml:space="preserve">The </w:t>
      </w:r>
      <w:r w:rsidR="001422A2" w:rsidRPr="005013E2">
        <w:rPr>
          <w:rFonts w:ascii="Calibri" w:hAnsi="Calibri" w:cs="Calibri"/>
          <w:b w:val="0"/>
          <w:szCs w:val="24"/>
        </w:rPr>
        <w:t>Operations</w:t>
      </w:r>
      <w:r w:rsidRPr="005013E2">
        <w:rPr>
          <w:rFonts w:ascii="Calibri" w:hAnsi="Calibri" w:cs="Calibri"/>
          <w:b w:val="0"/>
          <w:szCs w:val="24"/>
        </w:rPr>
        <w:t xml:space="preserve"> Manager should be contacted as soon as practical and informed of the incident </w:t>
      </w:r>
      <w:r w:rsidR="001422A2" w:rsidRPr="005013E2">
        <w:rPr>
          <w:rFonts w:ascii="Calibri" w:hAnsi="Calibri" w:cs="Calibri"/>
          <w:b w:val="0"/>
          <w:szCs w:val="24"/>
        </w:rPr>
        <w:t>at the wellsite</w:t>
      </w:r>
      <w:r w:rsidRPr="005013E2">
        <w:rPr>
          <w:rFonts w:ascii="Calibri" w:hAnsi="Calibri" w:cs="Calibri"/>
          <w:b w:val="0"/>
          <w:szCs w:val="24"/>
        </w:rPr>
        <w:t xml:space="preserve">.  Depending on the extent of the emergency the </w:t>
      </w:r>
      <w:r w:rsidR="001422A2" w:rsidRPr="005013E2">
        <w:rPr>
          <w:rFonts w:ascii="Calibri" w:hAnsi="Calibri" w:cs="Calibri"/>
          <w:b w:val="0"/>
          <w:szCs w:val="24"/>
        </w:rPr>
        <w:t>Operations Manager</w:t>
      </w:r>
      <w:r w:rsidRPr="005013E2">
        <w:rPr>
          <w:rFonts w:ascii="Calibri" w:hAnsi="Calibri" w:cs="Calibri"/>
          <w:b w:val="0"/>
          <w:szCs w:val="24"/>
        </w:rPr>
        <w:t xml:space="preserve"> will contact the </w:t>
      </w:r>
      <w:r w:rsidR="00B82411" w:rsidRPr="005013E2">
        <w:rPr>
          <w:rFonts w:ascii="Calibri" w:hAnsi="Calibri" w:cs="Calibri"/>
          <w:b w:val="0"/>
          <w:szCs w:val="24"/>
        </w:rPr>
        <w:t>appropriate</w:t>
      </w:r>
      <w:r w:rsidR="001422A2" w:rsidRPr="005013E2">
        <w:rPr>
          <w:rFonts w:ascii="Calibri" w:hAnsi="Calibri" w:cs="Calibri"/>
          <w:b w:val="0"/>
          <w:szCs w:val="24"/>
        </w:rPr>
        <w:t xml:space="preserve"> Client </w:t>
      </w:r>
      <w:r w:rsidR="00B82411" w:rsidRPr="005013E2">
        <w:rPr>
          <w:rFonts w:ascii="Calibri" w:hAnsi="Calibri" w:cs="Calibri"/>
          <w:b w:val="0"/>
          <w:szCs w:val="24"/>
        </w:rPr>
        <w:t>liaison</w:t>
      </w:r>
      <w:r w:rsidR="001422A2" w:rsidRPr="005013E2">
        <w:rPr>
          <w:rFonts w:ascii="Calibri" w:hAnsi="Calibri" w:cs="Calibri"/>
          <w:b w:val="0"/>
          <w:szCs w:val="24"/>
        </w:rPr>
        <w:t xml:space="preserve"> and inform him/her of the emergency</w:t>
      </w:r>
      <w:r w:rsidRPr="005013E2">
        <w:rPr>
          <w:rFonts w:ascii="Calibri" w:hAnsi="Calibri" w:cs="Calibri"/>
          <w:b w:val="0"/>
          <w:szCs w:val="24"/>
        </w:rPr>
        <w:t>.</w:t>
      </w:r>
    </w:p>
    <w:p w14:paraId="07CDB3C1" w14:textId="77777777" w:rsidR="00030A4D" w:rsidRPr="005013E2" w:rsidRDefault="00030A4D" w:rsidP="00030A4D">
      <w:pPr>
        <w:ind w:left="709"/>
        <w:jc w:val="both"/>
        <w:rPr>
          <w:rFonts w:ascii="Calibri" w:hAnsi="Calibri" w:cs="Calibri"/>
        </w:rPr>
      </w:pPr>
    </w:p>
    <w:p w14:paraId="7975AC95" w14:textId="77777777" w:rsidR="006D212A" w:rsidRPr="005013E2" w:rsidRDefault="006D212A" w:rsidP="001D3D2D">
      <w:pPr>
        <w:pStyle w:val="Heading1"/>
        <w:numPr>
          <w:ilvl w:val="0"/>
          <w:numId w:val="27"/>
        </w:numPr>
        <w:tabs>
          <w:tab w:val="clear" w:pos="360"/>
          <w:tab w:val="clear" w:pos="1400"/>
          <w:tab w:val="num" w:pos="851"/>
        </w:tabs>
        <w:ind w:left="851" w:hanging="851"/>
        <w:rPr>
          <w:rFonts w:ascii="Calibri" w:hAnsi="Calibri" w:cs="Calibri"/>
        </w:rPr>
      </w:pPr>
      <w:bookmarkStart w:id="13" w:name="_Toc342295279"/>
      <w:r w:rsidRPr="005013E2">
        <w:rPr>
          <w:rFonts w:ascii="Calibri" w:hAnsi="Calibri" w:cs="Calibri"/>
        </w:rPr>
        <w:t xml:space="preserve">Emergency </w:t>
      </w:r>
      <w:r w:rsidR="005F6F59" w:rsidRPr="005013E2">
        <w:rPr>
          <w:rFonts w:ascii="Calibri" w:hAnsi="Calibri" w:cs="Calibri"/>
        </w:rPr>
        <w:t xml:space="preserve">Management </w:t>
      </w:r>
      <w:r w:rsidRPr="005013E2">
        <w:rPr>
          <w:rFonts w:ascii="Calibri" w:hAnsi="Calibri" w:cs="Calibri"/>
        </w:rPr>
        <w:t>– Security Event</w:t>
      </w:r>
      <w:bookmarkEnd w:id="13"/>
    </w:p>
    <w:p w14:paraId="326AB62F" w14:textId="77777777" w:rsidR="006D212A" w:rsidRPr="005013E2" w:rsidRDefault="006D212A">
      <w:pPr>
        <w:pStyle w:val="BodyText"/>
        <w:ind w:left="720"/>
        <w:rPr>
          <w:rFonts w:ascii="Calibri" w:hAnsi="Calibri" w:cs="Calibri"/>
          <w:b w:val="0"/>
          <w:bCs w:val="0"/>
        </w:rPr>
      </w:pPr>
      <w:r w:rsidRPr="005013E2">
        <w:rPr>
          <w:rFonts w:ascii="Calibri" w:hAnsi="Calibri" w:cs="Calibri"/>
          <w:b w:val="0"/>
          <w:bCs w:val="0"/>
        </w:rPr>
        <w:t>In the event of a security related event</w:t>
      </w:r>
      <w:r w:rsidR="00905431" w:rsidRPr="005013E2">
        <w:rPr>
          <w:rFonts w:ascii="Calibri" w:hAnsi="Calibri" w:cs="Calibri"/>
          <w:b w:val="0"/>
          <w:bCs w:val="0"/>
        </w:rPr>
        <w:t xml:space="preserve"> occurring in any area where </w:t>
      </w:r>
      <w:r w:rsidR="00A45652" w:rsidRPr="005013E2">
        <w:rPr>
          <w:rFonts w:ascii="Calibri" w:hAnsi="Calibri" w:cs="Calibri"/>
          <w:b w:val="0"/>
          <w:bCs w:val="0"/>
        </w:rPr>
        <w:t>Roma</w:t>
      </w:r>
      <w:r w:rsidRPr="005013E2">
        <w:rPr>
          <w:rFonts w:ascii="Calibri" w:hAnsi="Calibri" w:cs="Calibri"/>
          <w:b w:val="0"/>
          <w:bCs w:val="0"/>
        </w:rPr>
        <w:t xml:space="preserve"> personnel are present, it is vital that we respond in a positive and timely manner.</w:t>
      </w:r>
    </w:p>
    <w:p w14:paraId="42DBEBD6" w14:textId="77777777" w:rsidR="006D212A" w:rsidRPr="005013E2" w:rsidRDefault="006D212A">
      <w:pPr>
        <w:spacing w:before="120"/>
        <w:ind w:left="720"/>
        <w:jc w:val="both"/>
        <w:rPr>
          <w:rFonts w:ascii="Calibri" w:hAnsi="Calibri" w:cs="Calibri"/>
        </w:rPr>
      </w:pPr>
      <w:r w:rsidRPr="005013E2">
        <w:rPr>
          <w:rFonts w:ascii="Calibri" w:hAnsi="Calibri" w:cs="Calibri"/>
        </w:rPr>
        <w:t xml:space="preserve">When an event occurs, any personnel who are in the location or aware that an event </w:t>
      </w:r>
      <w:r w:rsidR="008C03E1" w:rsidRPr="005013E2">
        <w:rPr>
          <w:rFonts w:ascii="Calibri" w:hAnsi="Calibri" w:cs="Calibri"/>
        </w:rPr>
        <w:t>has occurred, should contact their</w:t>
      </w:r>
      <w:r w:rsidRPr="005013E2">
        <w:rPr>
          <w:rFonts w:ascii="Calibri" w:hAnsi="Calibri" w:cs="Calibri"/>
        </w:rPr>
        <w:t xml:space="preserve"> manager / base to report the event and to confirm whether they are safe or require assistance.</w:t>
      </w:r>
    </w:p>
    <w:p w14:paraId="09F34484" w14:textId="77777777" w:rsidR="006D212A" w:rsidRPr="005013E2" w:rsidRDefault="006D212A">
      <w:pPr>
        <w:spacing w:before="120"/>
        <w:ind w:left="720"/>
        <w:rPr>
          <w:rFonts w:ascii="Calibri" w:hAnsi="Calibri" w:cs="Calibri"/>
        </w:rPr>
      </w:pPr>
      <w:r w:rsidRPr="005013E2">
        <w:rPr>
          <w:rFonts w:ascii="Calibri" w:hAnsi="Calibri" w:cs="Calibri"/>
        </w:rPr>
        <w:t>In response to a security / terrorist related event, personnel will:</w:t>
      </w:r>
    </w:p>
    <w:p w14:paraId="54983246" w14:textId="77777777" w:rsidR="006D212A" w:rsidRPr="005013E2" w:rsidRDefault="006D212A" w:rsidP="001D3D2D">
      <w:pPr>
        <w:numPr>
          <w:ilvl w:val="0"/>
          <w:numId w:val="11"/>
        </w:numPr>
        <w:spacing w:before="120"/>
        <w:ind w:left="1080"/>
        <w:rPr>
          <w:rFonts w:ascii="Calibri" w:hAnsi="Calibri" w:cs="Calibri"/>
        </w:rPr>
      </w:pPr>
      <w:r w:rsidRPr="005013E2">
        <w:rPr>
          <w:rFonts w:ascii="Calibri" w:hAnsi="Calibri" w:cs="Calibri"/>
        </w:rPr>
        <w:t>Inform their manager / Office / base of the nature of the event and the location of the event.</w:t>
      </w:r>
    </w:p>
    <w:p w14:paraId="6DCD9BB7" w14:textId="77777777" w:rsidR="006D212A" w:rsidRPr="005013E2" w:rsidRDefault="006D212A" w:rsidP="001D3D2D">
      <w:pPr>
        <w:numPr>
          <w:ilvl w:val="0"/>
          <w:numId w:val="12"/>
        </w:numPr>
        <w:spacing w:before="120"/>
        <w:ind w:left="1080"/>
        <w:rPr>
          <w:rFonts w:ascii="Calibri" w:hAnsi="Calibri" w:cs="Calibri"/>
        </w:rPr>
      </w:pPr>
      <w:r w:rsidRPr="005013E2">
        <w:rPr>
          <w:rFonts w:ascii="Calibri" w:hAnsi="Calibri" w:cs="Calibri"/>
        </w:rPr>
        <w:t>Confirm if they are safe or if they require assistance leave a telephone contact number.</w:t>
      </w:r>
    </w:p>
    <w:p w14:paraId="03DBB817" w14:textId="77777777" w:rsidR="006D212A" w:rsidRPr="005013E2" w:rsidRDefault="006D212A">
      <w:pPr>
        <w:spacing w:before="120"/>
        <w:ind w:left="1080" w:hanging="360"/>
        <w:rPr>
          <w:rFonts w:ascii="Calibri" w:hAnsi="Calibri" w:cs="Calibri"/>
        </w:rPr>
      </w:pPr>
      <w:r w:rsidRPr="005013E2">
        <w:rPr>
          <w:rFonts w:ascii="Calibri" w:hAnsi="Calibri" w:cs="Calibri"/>
        </w:rPr>
        <w:t>It is recommended that personnel involved in a security / terrorist related event:</w:t>
      </w:r>
    </w:p>
    <w:p w14:paraId="1F320088" w14:textId="77777777" w:rsidR="006D212A" w:rsidRPr="005013E2" w:rsidRDefault="006D212A" w:rsidP="001D3D2D">
      <w:pPr>
        <w:numPr>
          <w:ilvl w:val="0"/>
          <w:numId w:val="13"/>
        </w:numPr>
        <w:spacing w:before="120"/>
        <w:ind w:left="1080"/>
        <w:rPr>
          <w:rFonts w:ascii="Calibri" w:hAnsi="Calibri" w:cs="Calibri"/>
        </w:rPr>
      </w:pPr>
      <w:r w:rsidRPr="005013E2">
        <w:rPr>
          <w:rFonts w:ascii="Calibri" w:hAnsi="Calibri" w:cs="Calibri"/>
        </w:rPr>
        <w:t>Leave the location of the event and go to a safe location</w:t>
      </w:r>
    </w:p>
    <w:p w14:paraId="5C4B2165" w14:textId="77777777" w:rsidR="006D212A" w:rsidRPr="005013E2" w:rsidRDefault="006D212A" w:rsidP="001D3D2D">
      <w:pPr>
        <w:numPr>
          <w:ilvl w:val="0"/>
          <w:numId w:val="14"/>
        </w:numPr>
        <w:spacing w:before="120"/>
        <w:ind w:left="1080"/>
        <w:rPr>
          <w:rFonts w:ascii="Calibri" w:hAnsi="Calibri" w:cs="Calibri"/>
        </w:rPr>
      </w:pPr>
      <w:r w:rsidRPr="005013E2">
        <w:rPr>
          <w:rFonts w:ascii="Calibri" w:hAnsi="Calibri" w:cs="Calibri"/>
        </w:rPr>
        <w:t>Avoid any un-necessary travel, until the situation is clarified</w:t>
      </w:r>
    </w:p>
    <w:p w14:paraId="494CFE2D" w14:textId="77777777" w:rsidR="006D212A" w:rsidRPr="005013E2" w:rsidRDefault="00EB042D">
      <w:pPr>
        <w:spacing w:before="120"/>
        <w:ind w:left="1080" w:hanging="360"/>
        <w:rPr>
          <w:rFonts w:ascii="Calibri" w:hAnsi="Calibri" w:cs="Calibri"/>
        </w:rPr>
      </w:pPr>
      <w:r w:rsidRPr="005013E2">
        <w:rPr>
          <w:rFonts w:ascii="Calibri" w:hAnsi="Calibri" w:cs="Calibri"/>
        </w:rPr>
        <w:t>Huracan</w:t>
      </w:r>
      <w:r w:rsidR="006D212A" w:rsidRPr="005013E2">
        <w:rPr>
          <w:rFonts w:ascii="Calibri" w:hAnsi="Calibri" w:cs="Calibri"/>
        </w:rPr>
        <w:t xml:space="preserve"> will respond to security / terrorist related event by:</w:t>
      </w:r>
    </w:p>
    <w:p w14:paraId="29BFE010" w14:textId="77777777" w:rsidR="006D212A" w:rsidRPr="005013E2" w:rsidRDefault="006D212A" w:rsidP="001D3D2D">
      <w:pPr>
        <w:numPr>
          <w:ilvl w:val="0"/>
          <w:numId w:val="15"/>
        </w:numPr>
        <w:spacing w:before="120"/>
        <w:ind w:left="1080"/>
        <w:rPr>
          <w:rFonts w:ascii="Calibri" w:hAnsi="Calibri" w:cs="Calibri"/>
        </w:rPr>
      </w:pPr>
      <w:r w:rsidRPr="005013E2">
        <w:rPr>
          <w:rFonts w:ascii="Calibri" w:hAnsi="Calibri" w:cs="Calibri"/>
        </w:rPr>
        <w:t>Ascertaining the nature and location of any event</w:t>
      </w:r>
    </w:p>
    <w:p w14:paraId="410385E0" w14:textId="77777777" w:rsidR="006D212A" w:rsidRPr="005013E2" w:rsidRDefault="006D212A" w:rsidP="001D3D2D">
      <w:pPr>
        <w:numPr>
          <w:ilvl w:val="0"/>
          <w:numId w:val="16"/>
        </w:numPr>
        <w:spacing w:before="120"/>
        <w:ind w:left="1080"/>
        <w:rPr>
          <w:rFonts w:ascii="Calibri" w:hAnsi="Calibri" w:cs="Calibri"/>
        </w:rPr>
      </w:pPr>
      <w:proofErr w:type="gramStart"/>
      <w:r w:rsidRPr="005013E2">
        <w:rPr>
          <w:rFonts w:ascii="Calibri" w:hAnsi="Calibri" w:cs="Calibri"/>
        </w:rPr>
        <w:t>Providing assistance to</w:t>
      </w:r>
      <w:proofErr w:type="gramEnd"/>
      <w:r w:rsidRPr="005013E2">
        <w:rPr>
          <w:rFonts w:ascii="Calibri" w:hAnsi="Calibri" w:cs="Calibri"/>
        </w:rPr>
        <w:t xml:space="preserve"> personnel where it is safe to do so</w:t>
      </w:r>
    </w:p>
    <w:p w14:paraId="3F33C7D4" w14:textId="77777777" w:rsidR="006D212A" w:rsidRPr="005013E2" w:rsidRDefault="006D212A" w:rsidP="001D3D2D">
      <w:pPr>
        <w:numPr>
          <w:ilvl w:val="0"/>
          <w:numId w:val="17"/>
        </w:numPr>
        <w:spacing w:before="120"/>
        <w:ind w:left="1080"/>
        <w:rPr>
          <w:rFonts w:ascii="Calibri" w:hAnsi="Calibri" w:cs="Calibri"/>
        </w:rPr>
      </w:pPr>
      <w:r w:rsidRPr="005013E2">
        <w:rPr>
          <w:rFonts w:ascii="Calibri" w:hAnsi="Calibri" w:cs="Calibri"/>
        </w:rPr>
        <w:t>Developing an event specific response plan</w:t>
      </w:r>
    </w:p>
    <w:p w14:paraId="4085E79B" w14:textId="77777777" w:rsidR="006D212A" w:rsidRPr="005013E2" w:rsidRDefault="006D212A" w:rsidP="001D3D2D">
      <w:pPr>
        <w:numPr>
          <w:ilvl w:val="0"/>
          <w:numId w:val="18"/>
        </w:numPr>
        <w:spacing w:before="120"/>
        <w:ind w:left="1080"/>
        <w:rPr>
          <w:rFonts w:ascii="Calibri" w:hAnsi="Calibri" w:cs="Calibri"/>
        </w:rPr>
      </w:pPr>
      <w:r w:rsidRPr="005013E2">
        <w:rPr>
          <w:rFonts w:ascii="Calibri" w:hAnsi="Calibri" w:cs="Calibri"/>
        </w:rPr>
        <w:t>Liaise with clients if applicable</w:t>
      </w:r>
    </w:p>
    <w:p w14:paraId="6C130C1C" w14:textId="77777777" w:rsidR="006D212A" w:rsidRPr="005013E2" w:rsidRDefault="006D212A">
      <w:pPr>
        <w:pStyle w:val="BodyText"/>
        <w:ind w:left="709"/>
        <w:rPr>
          <w:rFonts w:ascii="Calibri" w:hAnsi="Calibri" w:cs="Calibri"/>
        </w:rPr>
      </w:pPr>
      <w:r w:rsidRPr="005013E2">
        <w:rPr>
          <w:rFonts w:ascii="Calibri" w:hAnsi="Calibri" w:cs="Calibri"/>
        </w:rPr>
        <w:t>Bomb Threat Procedures</w:t>
      </w:r>
    </w:p>
    <w:p w14:paraId="31C4701B" w14:textId="77777777" w:rsidR="006D212A" w:rsidRPr="005013E2" w:rsidRDefault="006D212A">
      <w:pPr>
        <w:pStyle w:val="NormalWeb"/>
        <w:spacing w:before="120" w:beforeAutospacing="0" w:after="0" w:afterAutospacing="0"/>
        <w:ind w:left="720" w:right="29"/>
        <w:jc w:val="both"/>
        <w:rPr>
          <w:rFonts w:ascii="Calibri" w:hAnsi="Calibri" w:cs="Calibri"/>
          <w:sz w:val="20"/>
        </w:rPr>
      </w:pPr>
      <w:r w:rsidRPr="005013E2">
        <w:rPr>
          <w:rFonts w:ascii="Calibri" w:hAnsi="Calibri" w:cs="Calibri"/>
          <w:sz w:val="20"/>
        </w:rPr>
        <w:t xml:space="preserve">The potential for a bomb threat exists and every </w:t>
      </w:r>
      <w:r w:rsidR="004725BF">
        <w:rPr>
          <w:rFonts w:ascii="Calibri" w:hAnsi="Calibri" w:cs="Calibri"/>
          <w:sz w:val="20"/>
        </w:rPr>
        <w:t>em</w:t>
      </w:r>
      <w:r w:rsidR="004725BF" w:rsidRPr="005013E2">
        <w:rPr>
          <w:rFonts w:ascii="Calibri" w:hAnsi="Calibri" w:cs="Calibri"/>
          <w:sz w:val="20"/>
        </w:rPr>
        <w:t>ployee</w:t>
      </w:r>
      <w:r w:rsidRPr="005013E2">
        <w:rPr>
          <w:rFonts w:ascii="Calibri" w:hAnsi="Calibri" w:cs="Calibri"/>
          <w:sz w:val="20"/>
        </w:rPr>
        <w:t xml:space="preserve"> should be prepared to deal with such an event. These threats may be in the form of a letter or package bomb delivered, or personally brought, to a facility. There is a high degree of probability the person or group who has planted or delivered the device will also att</w:t>
      </w:r>
      <w:r w:rsidR="004725BF">
        <w:rPr>
          <w:rFonts w:ascii="Calibri" w:hAnsi="Calibri" w:cs="Calibri"/>
          <w:sz w:val="20"/>
        </w:rPr>
        <w:t>emp</w:t>
      </w:r>
      <w:r w:rsidRPr="005013E2">
        <w:rPr>
          <w:rFonts w:ascii="Calibri" w:hAnsi="Calibri" w:cs="Calibri"/>
          <w:sz w:val="20"/>
        </w:rPr>
        <w:t>t some form of communication before the device is detonated. An immediate and careful response may save lives.</w:t>
      </w:r>
    </w:p>
    <w:p w14:paraId="580D7EDE" w14:textId="77777777" w:rsidR="006D212A" w:rsidRPr="005013E2" w:rsidRDefault="006D212A">
      <w:pPr>
        <w:pStyle w:val="NormalWeb"/>
        <w:ind w:left="720" w:right="29"/>
        <w:jc w:val="both"/>
        <w:rPr>
          <w:rFonts w:ascii="Calibri" w:hAnsi="Calibri" w:cs="Calibri"/>
          <w:sz w:val="20"/>
        </w:rPr>
      </w:pPr>
      <w:r w:rsidRPr="005013E2">
        <w:rPr>
          <w:rFonts w:ascii="Calibri" w:hAnsi="Calibri" w:cs="Calibri"/>
          <w:sz w:val="20"/>
        </w:rPr>
        <w:t>There are two fundamental reasons a caller will announce a bomb has been planted:</w:t>
      </w:r>
    </w:p>
    <w:p w14:paraId="18C8FA4B" w14:textId="77777777" w:rsidR="006D212A" w:rsidRPr="005013E2" w:rsidRDefault="006D212A" w:rsidP="001D3D2D">
      <w:pPr>
        <w:numPr>
          <w:ilvl w:val="0"/>
          <w:numId w:val="8"/>
        </w:numPr>
        <w:spacing w:before="100" w:beforeAutospacing="1" w:after="100" w:afterAutospacing="1"/>
        <w:ind w:right="29" w:firstLine="0"/>
        <w:jc w:val="both"/>
        <w:rPr>
          <w:rFonts w:ascii="Calibri" w:hAnsi="Calibri" w:cs="Calibri"/>
        </w:rPr>
      </w:pPr>
      <w:r w:rsidRPr="005013E2">
        <w:rPr>
          <w:rFonts w:ascii="Calibri" w:hAnsi="Calibri" w:cs="Calibri"/>
        </w:rPr>
        <w:t xml:space="preserve">The caller wishes to warn of its existence to minimize personal injury or property damage. </w:t>
      </w:r>
    </w:p>
    <w:p w14:paraId="7136DB72" w14:textId="77777777" w:rsidR="006D212A" w:rsidRPr="005013E2" w:rsidRDefault="006D212A" w:rsidP="001D3D2D">
      <w:pPr>
        <w:numPr>
          <w:ilvl w:val="0"/>
          <w:numId w:val="8"/>
        </w:numPr>
        <w:spacing w:before="100" w:beforeAutospacing="1" w:after="100" w:afterAutospacing="1"/>
        <w:ind w:right="29" w:firstLine="0"/>
        <w:jc w:val="both"/>
        <w:rPr>
          <w:rFonts w:ascii="Calibri" w:hAnsi="Calibri" w:cs="Calibri"/>
          <w:b/>
          <w:bCs/>
          <w:i/>
          <w:iCs/>
        </w:rPr>
      </w:pPr>
      <w:r w:rsidRPr="005013E2">
        <w:rPr>
          <w:rFonts w:ascii="Calibri" w:hAnsi="Calibri" w:cs="Calibri"/>
        </w:rPr>
        <w:t>The caller may simply wish to disrupt operations and/or cause panic.</w:t>
      </w:r>
    </w:p>
    <w:p w14:paraId="608D9A33" w14:textId="77777777" w:rsidR="006D212A" w:rsidRPr="005013E2" w:rsidRDefault="006D212A">
      <w:pPr>
        <w:pStyle w:val="NormalWeb"/>
        <w:spacing w:before="0" w:after="0"/>
        <w:ind w:left="720" w:right="29"/>
        <w:jc w:val="both"/>
        <w:rPr>
          <w:rFonts w:ascii="Calibri" w:hAnsi="Calibri" w:cs="Calibri"/>
          <w:b/>
          <w:bCs/>
          <w:i/>
          <w:iCs/>
          <w:sz w:val="20"/>
        </w:rPr>
      </w:pPr>
      <w:r w:rsidRPr="005013E2">
        <w:rPr>
          <w:rFonts w:ascii="Calibri" w:hAnsi="Calibri" w:cs="Calibri"/>
          <w:b/>
          <w:bCs/>
          <w:i/>
          <w:iCs/>
          <w:sz w:val="20"/>
        </w:rPr>
        <w:t>Unknown suspicious object or bomb threat via letter:</w:t>
      </w:r>
    </w:p>
    <w:p w14:paraId="3361850C" w14:textId="77777777" w:rsidR="006D212A" w:rsidRPr="005013E2" w:rsidRDefault="006D212A" w:rsidP="001D3D2D">
      <w:pPr>
        <w:numPr>
          <w:ilvl w:val="0"/>
          <w:numId w:val="9"/>
        </w:numPr>
        <w:tabs>
          <w:tab w:val="clear" w:pos="720"/>
        </w:tabs>
        <w:spacing w:before="100" w:beforeAutospacing="1" w:after="100" w:afterAutospacing="1"/>
        <w:ind w:left="1260" w:right="29" w:hanging="540"/>
        <w:jc w:val="both"/>
        <w:rPr>
          <w:rFonts w:ascii="Calibri" w:hAnsi="Calibri" w:cs="Calibri"/>
        </w:rPr>
      </w:pPr>
      <w:r w:rsidRPr="005013E2">
        <w:rPr>
          <w:rFonts w:ascii="Calibri" w:hAnsi="Calibri" w:cs="Calibri"/>
        </w:rPr>
        <w:t xml:space="preserve">Do not touch any unknown or suspicious object. Alert others to prevent accidental contact. </w:t>
      </w:r>
    </w:p>
    <w:p w14:paraId="3F39F420" w14:textId="77777777" w:rsidR="006D212A" w:rsidRPr="005013E2" w:rsidRDefault="006D212A" w:rsidP="001D3D2D">
      <w:pPr>
        <w:numPr>
          <w:ilvl w:val="0"/>
          <w:numId w:val="9"/>
        </w:numPr>
        <w:tabs>
          <w:tab w:val="clear" w:pos="720"/>
        </w:tabs>
        <w:spacing w:before="100" w:beforeAutospacing="1" w:after="100" w:afterAutospacing="1"/>
        <w:ind w:left="1260" w:right="29" w:hanging="540"/>
        <w:jc w:val="both"/>
        <w:rPr>
          <w:rFonts w:ascii="Calibri" w:hAnsi="Calibri" w:cs="Calibri"/>
          <w:b/>
          <w:bCs/>
          <w:i/>
          <w:iCs/>
        </w:rPr>
      </w:pPr>
      <w:r w:rsidRPr="005013E2">
        <w:rPr>
          <w:rFonts w:ascii="Calibri" w:hAnsi="Calibri" w:cs="Calibri"/>
        </w:rPr>
        <w:lastRenderedPageBreak/>
        <w:t xml:space="preserve">Call location manager / designated replacement and advise them of the suspicious object or bomb threat.  If the threat appears to be immediate, the fire alarm will be sounded and the building evacuated. The Location </w:t>
      </w:r>
      <w:r w:rsidR="008C03E1" w:rsidRPr="005013E2">
        <w:rPr>
          <w:rFonts w:ascii="Calibri" w:hAnsi="Calibri" w:cs="Calibri"/>
        </w:rPr>
        <w:t>Manager will</w:t>
      </w:r>
      <w:r w:rsidRPr="005013E2">
        <w:rPr>
          <w:rFonts w:ascii="Calibri" w:hAnsi="Calibri" w:cs="Calibri"/>
        </w:rPr>
        <w:t xml:space="preserve"> also alert</w:t>
      </w:r>
      <w:r w:rsidR="008C03E1" w:rsidRPr="005013E2">
        <w:rPr>
          <w:rFonts w:ascii="Calibri" w:hAnsi="Calibri" w:cs="Calibri"/>
        </w:rPr>
        <w:t xml:space="preserve"> the</w:t>
      </w:r>
      <w:r w:rsidRPr="005013E2">
        <w:rPr>
          <w:rFonts w:ascii="Calibri" w:hAnsi="Calibri" w:cs="Calibri"/>
        </w:rPr>
        <w:t xml:space="preserve"> proper authorities</w:t>
      </w:r>
      <w:r w:rsidRPr="005013E2">
        <w:rPr>
          <w:rFonts w:ascii="Calibri" w:hAnsi="Calibri" w:cs="Calibri"/>
          <w:b/>
          <w:bCs/>
          <w:color w:val="0000FF"/>
        </w:rPr>
        <w:t>.</w:t>
      </w:r>
      <w:r w:rsidRPr="005013E2">
        <w:rPr>
          <w:rFonts w:ascii="Calibri" w:hAnsi="Calibri" w:cs="Calibri"/>
        </w:rPr>
        <w:t xml:space="preserve"> </w:t>
      </w:r>
    </w:p>
    <w:p w14:paraId="2D575681" w14:textId="77777777" w:rsidR="006D212A" w:rsidRPr="005013E2" w:rsidRDefault="006D212A">
      <w:pPr>
        <w:pStyle w:val="NormalWeb"/>
        <w:spacing w:before="0" w:after="0"/>
        <w:ind w:left="720" w:right="29"/>
        <w:jc w:val="both"/>
        <w:rPr>
          <w:rFonts w:ascii="Calibri" w:hAnsi="Calibri" w:cs="Calibri"/>
          <w:b/>
          <w:bCs/>
          <w:i/>
          <w:iCs/>
          <w:sz w:val="20"/>
        </w:rPr>
      </w:pPr>
      <w:r w:rsidRPr="005013E2">
        <w:rPr>
          <w:rFonts w:ascii="Calibri" w:hAnsi="Calibri" w:cs="Calibri"/>
          <w:b/>
          <w:bCs/>
          <w:i/>
          <w:iCs/>
          <w:sz w:val="20"/>
        </w:rPr>
        <w:t xml:space="preserve">Bomb threat via telephone: </w:t>
      </w:r>
    </w:p>
    <w:p w14:paraId="0A9E5567" w14:textId="77777777" w:rsidR="006D212A" w:rsidRPr="005013E2" w:rsidRDefault="006D212A" w:rsidP="001D3D2D">
      <w:pPr>
        <w:numPr>
          <w:ilvl w:val="0"/>
          <w:numId w:val="10"/>
        </w:numPr>
        <w:tabs>
          <w:tab w:val="clear" w:pos="720"/>
        </w:tabs>
        <w:spacing w:before="100" w:beforeAutospacing="1" w:after="100" w:afterAutospacing="1"/>
        <w:ind w:left="1260" w:right="29" w:hanging="540"/>
        <w:jc w:val="both"/>
        <w:rPr>
          <w:rFonts w:ascii="Calibri" w:hAnsi="Calibri" w:cs="Calibri"/>
        </w:rPr>
      </w:pPr>
      <w:r w:rsidRPr="005013E2">
        <w:rPr>
          <w:rFonts w:ascii="Calibri" w:hAnsi="Calibri" w:cs="Calibri"/>
        </w:rPr>
        <w:t xml:space="preserve">Listen to the caller. Be calm and do not interrupt. </w:t>
      </w:r>
    </w:p>
    <w:p w14:paraId="773F0F48" w14:textId="77777777" w:rsidR="006D212A" w:rsidRPr="005013E2" w:rsidRDefault="006D212A" w:rsidP="001D3D2D">
      <w:pPr>
        <w:numPr>
          <w:ilvl w:val="0"/>
          <w:numId w:val="10"/>
        </w:numPr>
        <w:tabs>
          <w:tab w:val="clear" w:pos="720"/>
        </w:tabs>
        <w:spacing w:before="100" w:beforeAutospacing="1" w:after="100" w:afterAutospacing="1"/>
        <w:ind w:left="1260" w:right="29" w:hanging="540"/>
        <w:jc w:val="both"/>
        <w:rPr>
          <w:rFonts w:ascii="Calibri" w:hAnsi="Calibri" w:cs="Calibri"/>
        </w:rPr>
      </w:pPr>
      <w:r w:rsidRPr="005013E2">
        <w:rPr>
          <w:rFonts w:ascii="Calibri" w:hAnsi="Calibri" w:cs="Calibri"/>
        </w:rPr>
        <w:t xml:space="preserve">If the person insists on talking only to you, obtain and document as much information as possible. Use the checklist in </w:t>
      </w:r>
      <w:r w:rsidRPr="005013E2">
        <w:rPr>
          <w:rFonts w:ascii="Calibri" w:hAnsi="Calibri" w:cs="Calibri"/>
          <w:b/>
          <w:bCs/>
        </w:rPr>
        <w:t xml:space="preserve">Annex </w:t>
      </w:r>
      <w:r w:rsidR="006F0ECA" w:rsidRPr="005013E2">
        <w:rPr>
          <w:rFonts w:ascii="Calibri" w:hAnsi="Calibri" w:cs="Calibri"/>
          <w:b/>
          <w:bCs/>
        </w:rPr>
        <w:t>9</w:t>
      </w:r>
      <w:r w:rsidRPr="005013E2">
        <w:rPr>
          <w:rFonts w:ascii="Calibri" w:hAnsi="Calibri" w:cs="Calibri"/>
        </w:rPr>
        <w:t xml:space="preserve">. </w:t>
      </w:r>
    </w:p>
    <w:p w14:paraId="493A2635" w14:textId="77777777" w:rsidR="006D212A" w:rsidRPr="005013E2" w:rsidRDefault="006D212A" w:rsidP="001D3D2D">
      <w:pPr>
        <w:numPr>
          <w:ilvl w:val="0"/>
          <w:numId w:val="10"/>
        </w:numPr>
        <w:tabs>
          <w:tab w:val="clear" w:pos="720"/>
        </w:tabs>
        <w:spacing w:before="100" w:beforeAutospacing="1" w:after="100" w:afterAutospacing="1"/>
        <w:ind w:left="1260" w:right="29" w:hanging="540"/>
        <w:jc w:val="both"/>
        <w:rPr>
          <w:rFonts w:ascii="Calibri" w:hAnsi="Calibri" w:cs="Calibri"/>
        </w:rPr>
      </w:pPr>
      <w:r w:rsidRPr="005013E2">
        <w:rPr>
          <w:rFonts w:ascii="Calibri" w:hAnsi="Calibri" w:cs="Calibri"/>
        </w:rPr>
        <w:t xml:space="preserve">Try to keep the caller on the line </w:t>
      </w:r>
      <w:proofErr w:type="gramStart"/>
      <w:r w:rsidRPr="005013E2">
        <w:rPr>
          <w:rFonts w:ascii="Calibri" w:hAnsi="Calibri" w:cs="Calibri"/>
        </w:rPr>
        <w:t>as long as</w:t>
      </w:r>
      <w:proofErr w:type="gramEnd"/>
      <w:r w:rsidRPr="005013E2">
        <w:rPr>
          <w:rFonts w:ascii="Calibri" w:hAnsi="Calibri" w:cs="Calibri"/>
        </w:rPr>
        <w:t xml:space="preserve"> possible and if possible, get a co-worker to call the police during the call. It may be possible to trace the call. </w:t>
      </w:r>
    </w:p>
    <w:p w14:paraId="56D88C34" w14:textId="77777777" w:rsidR="006D212A" w:rsidRPr="005013E2" w:rsidRDefault="006D212A" w:rsidP="001D3D2D">
      <w:pPr>
        <w:numPr>
          <w:ilvl w:val="0"/>
          <w:numId w:val="10"/>
        </w:numPr>
        <w:tabs>
          <w:tab w:val="clear" w:pos="720"/>
        </w:tabs>
        <w:spacing w:before="100" w:beforeAutospacing="1" w:after="100" w:afterAutospacing="1"/>
        <w:ind w:left="1260" w:right="29" w:hanging="540"/>
        <w:jc w:val="both"/>
        <w:rPr>
          <w:rFonts w:ascii="Calibri" w:hAnsi="Calibri" w:cs="Calibri"/>
        </w:rPr>
      </w:pPr>
      <w:r w:rsidRPr="005013E2">
        <w:rPr>
          <w:rFonts w:ascii="Calibri" w:hAnsi="Calibri" w:cs="Calibri"/>
        </w:rPr>
        <w:t>Call the location manager / designated replacement as soon as possible and advise o</w:t>
      </w:r>
      <w:r w:rsidR="004725BF">
        <w:rPr>
          <w:rFonts w:ascii="Calibri" w:hAnsi="Calibri" w:cs="Calibri"/>
        </w:rPr>
        <w:t>f the bomb threat. Advise the EM</w:t>
      </w:r>
      <w:r w:rsidRPr="005013E2">
        <w:rPr>
          <w:rFonts w:ascii="Calibri" w:hAnsi="Calibri" w:cs="Calibri"/>
        </w:rPr>
        <w:t>T. If the threat appears to be immediate, the fire alarm will be sounded and the building evacuated. The location manager will alert the proper authorities</w:t>
      </w:r>
      <w:r w:rsidRPr="005013E2">
        <w:rPr>
          <w:rFonts w:ascii="Calibri" w:hAnsi="Calibri" w:cs="Calibri"/>
          <w:b/>
          <w:bCs/>
          <w:color w:val="0000FF"/>
        </w:rPr>
        <w:t>.</w:t>
      </w:r>
    </w:p>
    <w:p w14:paraId="4C8795A2" w14:textId="77777777" w:rsidR="006D212A" w:rsidRPr="005013E2" w:rsidRDefault="006D212A">
      <w:pPr>
        <w:pStyle w:val="BodyText"/>
        <w:ind w:left="709"/>
        <w:rPr>
          <w:rFonts w:ascii="Calibri" w:hAnsi="Calibri" w:cs="Calibri"/>
        </w:rPr>
      </w:pPr>
      <w:bookmarkStart w:id="14" w:name="_Recommendation"/>
      <w:bookmarkEnd w:id="14"/>
      <w:r w:rsidRPr="005013E2">
        <w:rPr>
          <w:rFonts w:ascii="Calibri" w:hAnsi="Calibri" w:cs="Calibri"/>
        </w:rPr>
        <w:t>Recommendation</w:t>
      </w:r>
    </w:p>
    <w:p w14:paraId="08845387" w14:textId="77777777" w:rsidR="006D212A" w:rsidRPr="005013E2" w:rsidRDefault="006D212A">
      <w:pPr>
        <w:spacing w:before="120"/>
        <w:ind w:left="720"/>
        <w:rPr>
          <w:rFonts w:ascii="Calibri" w:hAnsi="Calibri" w:cs="Calibri"/>
        </w:rPr>
      </w:pPr>
      <w:r w:rsidRPr="005013E2">
        <w:rPr>
          <w:rFonts w:ascii="Calibri" w:hAnsi="Calibri" w:cs="Calibri"/>
        </w:rPr>
        <w:t>ICE – In Case of Emergency</w:t>
      </w:r>
    </w:p>
    <w:p w14:paraId="57851631" w14:textId="77777777" w:rsidR="006D212A" w:rsidRPr="005013E2" w:rsidRDefault="006D212A">
      <w:pPr>
        <w:spacing w:before="120"/>
        <w:ind w:left="720"/>
        <w:rPr>
          <w:rFonts w:ascii="Calibri" w:hAnsi="Calibri" w:cs="Calibri"/>
        </w:rPr>
      </w:pPr>
      <w:r w:rsidRPr="005013E2">
        <w:rPr>
          <w:rFonts w:ascii="Calibri" w:hAnsi="Calibri" w:cs="Calibri"/>
        </w:rPr>
        <w:t xml:space="preserve">We recommend that all personnel possessing a mobile phone include a “contact” named “ICE”. Then provide a phone number, which can be contacted “In Case of Emergency” and an </w:t>
      </w:r>
      <w:r w:rsidR="004725BF">
        <w:rPr>
          <w:rFonts w:ascii="Calibri" w:hAnsi="Calibri" w:cs="Calibri"/>
        </w:rPr>
        <w:t>emp</w:t>
      </w:r>
      <w:r w:rsidRPr="005013E2">
        <w:rPr>
          <w:rFonts w:ascii="Calibri" w:hAnsi="Calibri" w:cs="Calibri"/>
        </w:rPr>
        <w:t>loyee needs assistance because of medical emergency or injury. Emergency service providers recognize “ICE”.</w:t>
      </w:r>
    </w:p>
    <w:p w14:paraId="27B13FD3" w14:textId="77777777" w:rsidR="006D212A" w:rsidRPr="005013E2" w:rsidRDefault="006D212A">
      <w:pPr>
        <w:rPr>
          <w:rFonts w:ascii="Calibri" w:eastAsia="Arial Unicode MS" w:hAnsi="Calibri" w:cs="Calibri"/>
        </w:rPr>
      </w:pPr>
    </w:p>
    <w:p w14:paraId="55EA5C51" w14:textId="77777777" w:rsidR="006D212A" w:rsidRPr="005013E2" w:rsidRDefault="006D212A" w:rsidP="001D3D2D">
      <w:pPr>
        <w:pStyle w:val="Heading1"/>
        <w:numPr>
          <w:ilvl w:val="0"/>
          <w:numId w:val="27"/>
        </w:numPr>
        <w:tabs>
          <w:tab w:val="clear" w:pos="360"/>
          <w:tab w:val="num" w:pos="851"/>
        </w:tabs>
        <w:ind w:left="851" w:hanging="851"/>
        <w:rPr>
          <w:rFonts w:ascii="Calibri" w:hAnsi="Calibri" w:cs="Calibri"/>
        </w:rPr>
      </w:pPr>
      <w:r w:rsidRPr="005013E2">
        <w:rPr>
          <w:rFonts w:ascii="Calibri" w:hAnsi="Calibri" w:cs="Calibri"/>
          <w:bCs/>
        </w:rPr>
        <w:br w:type="page"/>
      </w:r>
      <w:r w:rsidR="00E1797C" w:rsidRPr="005013E2">
        <w:rPr>
          <w:rFonts w:ascii="Calibri" w:hAnsi="Calibri" w:cs="Calibri"/>
          <w:bCs/>
        </w:rPr>
        <w:lastRenderedPageBreak/>
        <w:t xml:space="preserve"> </w:t>
      </w:r>
      <w:bookmarkStart w:id="15" w:name="_Toc342295280"/>
      <w:r w:rsidRPr="005013E2">
        <w:rPr>
          <w:rFonts w:ascii="Calibri" w:hAnsi="Calibri" w:cs="Calibri"/>
        </w:rPr>
        <w:t>Annex 1: Information Required for Fatality or Multiple Bodily Injury</w:t>
      </w:r>
      <w:bookmarkEnd w:id="15"/>
    </w:p>
    <w:p w14:paraId="1AE46106" w14:textId="77777777" w:rsidR="006D212A" w:rsidRPr="005013E2" w:rsidRDefault="006D212A">
      <w:pPr>
        <w:rPr>
          <w:rFonts w:ascii="Calibri" w:hAnsi="Calibri" w:cs="Calibri"/>
          <w:b/>
          <w:bCs/>
        </w:rPr>
      </w:pPr>
    </w:p>
    <w:p w14:paraId="466AF59A" w14:textId="77777777" w:rsidR="006D212A" w:rsidRPr="005013E2" w:rsidRDefault="006D212A">
      <w:pPr>
        <w:jc w:val="center"/>
        <w:rPr>
          <w:rFonts w:ascii="Calibri" w:hAnsi="Calibri" w:cs="Calibri"/>
          <w:b/>
          <w:u w:val="single"/>
        </w:rPr>
      </w:pPr>
      <w:r w:rsidRPr="005013E2">
        <w:rPr>
          <w:rFonts w:ascii="Calibri" w:hAnsi="Calibri" w:cs="Calibri"/>
          <w:b/>
          <w:color w:val="FF0000"/>
          <w:u w:val="single"/>
        </w:rPr>
        <w:t xml:space="preserve">Synchronize </w:t>
      </w:r>
      <w:r w:rsidR="0028084B" w:rsidRPr="005013E2">
        <w:rPr>
          <w:rFonts w:ascii="Calibri" w:hAnsi="Calibri" w:cs="Calibri"/>
          <w:b/>
          <w:color w:val="FF0000"/>
          <w:u w:val="single"/>
        </w:rPr>
        <w:t>Watches!</w:t>
      </w:r>
    </w:p>
    <w:p w14:paraId="105CE74B" w14:textId="77777777" w:rsidR="006D212A" w:rsidRPr="005013E2" w:rsidRDefault="006D212A">
      <w:pPr>
        <w:ind w:left="2160" w:firstLine="720"/>
        <w:jc w:val="both"/>
        <w:rPr>
          <w:rFonts w:ascii="Calibri" w:hAnsi="Calibri" w:cs="Calibri"/>
        </w:rPr>
      </w:pPr>
    </w:p>
    <w:p w14:paraId="5721F39F" w14:textId="77777777" w:rsidR="006D212A" w:rsidRPr="005013E2" w:rsidRDefault="006D212A">
      <w:pPr>
        <w:jc w:val="both"/>
        <w:rPr>
          <w:rFonts w:ascii="Calibri" w:hAnsi="Calibri" w:cs="Calibri"/>
        </w:rPr>
      </w:pPr>
      <w:r w:rsidRPr="005013E2">
        <w:rPr>
          <w:rFonts w:ascii="Calibri" w:hAnsi="Calibri" w:cs="Calibri"/>
        </w:rPr>
        <w:t>Record the time at which the emergency message was received _____ Hrs ____ mins.</w:t>
      </w:r>
    </w:p>
    <w:p w14:paraId="4C8C10A0" w14:textId="77777777" w:rsidR="006D212A" w:rsidRPr="005013E2" w:rsidRDefault="006D212A">
      <w:pPr>
        <w:pStyle w:val="Textecouranttc"/>
        <w:spacing w:before="0" w:after="0"/>
        <w:rPr>
          <w:rFonts w:ascii="Calibri" w:hAnsi="Calibri" w:cs="Calibri"/>
        </w:rPr>
      </w:pPr>
    </w:p>
    <w:p w14:paraId="34669940" w14:textId="77777777" w:rsidR="00867E35" w:rsidRPr="005013E2" w:rsidRDefault="00867E35" w:rsidP="00867E35">
      <w:pPr>
        <w:jc w:val="both"/>
        <w:rPr>
          <w:rFonts w:ascii="Calibri" w:hAnsi="Calibri" w:cs="Calibri"/>
        </w:rPr>
      </w:pPr>
      <w:r w:rsidRPr="005013E2">
        <w:rPr>
          <w:rFonts w:ascii="Calibri" w:hAnsi="Calibri" w:cs="Calibri"/>
        </w:rPr>
        <w:t>Record caller’s name and contact number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867E35" w:rsidRPr="00A45652" w14:paraId="22A03E96" w14:textId="77777777" w:rsidTr="00277C3C">
        <w:tc>
          <w:tcPr>
            <w:tcW w:w="9245" w:type="dxa"/>
          </w:tcPr>
          <w:p w14:paraId="5F11FEE5" w14:textId="77777777" w:rsidR="00867E35" w:rsidRPr="005013E2" w:rsidRDefault="00867E35" w:rsidP="00277C3C">
            <w:pPr>
              <w:jc w:val="both"/>
              <w:rPr>
                <w:rFonts w:ascii="Calibri" w:hAnsi="Calibri" w:cs="Calibri"/>
              </w:rPr>
            </w:pPr>
          </w:p>
          <w:p w14:paraId="506C7E71" w14:textId="77777777" w:rsidR="00867E35" w:rsidRPr="005013E2" w:rsidRDefault="00867E35" w:rsidP="00277C3C">
            <w:pPr>
              <w:jc w:val="both"/>
              <w:rPr>
                <w:rFonts w:ascii="Calibri" w:hAnsi="Calibri" w:cs="Calibri"/>
              </w:rPr>
            </w:pPr>
          </w:p>
          <w:p w14:paraId="6D3B9A6D" w14:textId="77777777" w:rsidR="00867E35" w:rsidRPr="005013E2" w:rsidRDefault="00867E35" w:rsidP="00277C3C">
            <w:pPr>
              <w:jc w:val="both"/>
              <w:rPr>
                <w:rFonts w:ascii="Calibri" w:hAnsi="Calibri" w:cs="Calibri"/>
              </w:rPr>
            </w:pPr>
          </w:p>
        </w:tc>
      </w:tr>
    </w:tbl>
    <w:p w14:paraId="788DC50C" w14:textId="77777777" w:rsidR="00867E35" w:rsidRPr="005013E2" w:rsidRDefault="00867E35" w:rsidP="00867E35">
      <w:pPr>
        <w:jc w:val="both"/>
        <w:rPr>
          <w:rFonts w:ascii="Calibri" w:hAnsi="Calibri" w:cs="Calibri"/>
          <w:b/>
        </w:rPr>
      </w:pPr>
    </w:p>
    <w:p w14:paraId="71CD6547" w14:textId="77777777" w:rsidR="00867E35" w:rsidRPr="005013E2" w:rsidRDefault="004D7125" w:rsidP="004D7125">
      <w:pPr>
        <w:jc w:val="both"/>
        <w:rPr>
          <w:rFonts w:ascii="Calibri" w:hAnsi="Calibri" w:cs="Calibri"/>
        </w:rPr>
      </w:pPr>
      <w:r w:rsidRPr="005013E2">
        <w:rPr>
          <w:rFonts w:ascii="Calibri" w:hAnsi="Calibri" w:cs="Calibri"/>
        </w:rPr>
        <w:tab/>
      </w:r>
      <w:r w:rsidR="00867E35" w:rsidRPr="005013E2">
        <w:rPr>
          <w:rFonts w:ascii="Calibri" w:hAnsi="Calibri" w:cs="Calibri"/>
        </w:rPr>
        <w:t>Total number of injured or deceased persons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867E35" w:rsidRPr="00A45652" w14:paraId="433B326F" w14:textId="77777777" w:rsidTr="00277C3C">
        <w:tc>
          <w:tcPr>
            <w:tcW w:w="9245" w:type="dxa"/>
          </w:tcPr>
          <w:p w14:paraId="6FB341D0" w14:textId="77777777" w:rsidR="00867E35" w:rsidRPr="005013E2" w:rsidRDefault="00867E35" w:rsidP="00277C3C">
            <w:pPr>
              <w:pStyle w:val="Textecouranttc"/>
              <w:spacing w:before="0" w:after="0"/>
              <w:rPr>
                <w:rFonts w:ascii="Calibri" w:hAnsi="Calibri" w:cs="Calibri"/>
              </w:rPr>
            </w:pPr>
          </w:p>
          <w:p w14:paraId="4AF0AD7E" w14:textId="77777777" w:rsidR="00867E35" w:rsidRPr="005013E2" w:rsidRDefault="00867E35" w:rsidP="00277C3C">
            <w:pPr>
              <w:pStyle w:val="Textecouranttc"/>
              <w:spacing w:before="0" w:after="0"/>
              <w:rPr>
                <w:rFonts w:ascii="Calibri" w:hAnsi="Calibri" w:cs="Calibri"/>
              </w:rPr>
            </w:pPr>
          </w:p>
          <w:p w14:paraId="0E3C8807" w14:textId="77777777" w:rsidR="00867E35" w:rsidRPr="005013E2" w:rsidRDefault="00867E35" w:rsidP="00277C3C">
            <w:pPr>
              <w:pStyle w:val="Textecouranttc"/>
              <w:spacing w:before="0" w:after="0"/>
              <w:rPr>
                <w:rFonts w:ascii="Calibri" w:hAnsi="Calibri" w:cs="Calibri"/>
              </w:rPr>
            </w:pPr>
          </w:p>
        </w:tc>
      </w:tr>
    </w:tbl>
    <w:p w14:paraId="510AA783" w14:textId="77777777" w:rsidR="00867E35" w:rsidRPr="005013E2" w:rsidRDefault="00867E35" w:rsidP="00867E35">
      <w:pPr>
        <w:jc w:val="both"/>
        <w:rPr>
          <w:rFonts w:ascii="Calibri" w:hAnsi="Calibri" w:cs="Calibri"/>
          <w:b/>
        </w:rPr>
      </w:pPr>
    </w:p>
    <w:p w14:paraId="20C9289B" w14:textId="77777777" w:rsidR="00867E35" w:rsidRPr="005013E2" w:rsidRDefault="00867E35" w:rsidP="00867E35">
      <w:pPr>
        <w:ind w:left="15"/>
        <w:jc w:val="both"/>
        <w:rPr>
          <w:rFonts w:ascii="Calibri" w:hAnsi="Calibri" w:cs="Calibri"/>
        </w:rPr>
      </w:pPr>
      <w:r w:rsidRPr="005013E2">
        <w:rPr>
          <w:rFonts w:ascii="Calibri" w:hAnsi="Calibri" w:cs="Calibri"/>
        </w:rPr>
        <w:tab/>
        <w:t xml:space="preserve">Name(s) of injured / deceased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867E35" w:rsidRPr="00A45652" w14:paraId="67FB5634" w14:textId="77777777" w:rsidTr="00277C3C">
        <w:tc>
          <w:tcPr>
            <w:tcW w:w="9245" w:type="dxa"/>
          </w:tcPr>
          <w:p w14:paraId="602777E1" w14:textId="77777777" w:rsidR="00867E35" w:rsidRPr="005013E2" w:rsidRDefault="00867E35" w:rsidP="00277C3C">
            <w:pPr>
              <w:jc w:val="both"/>
              <w:rPr>
                <w:rFonts w:ascii="Calibri" w:hAnsi="Calibri" w:cs="Calibri"/>
              </w:rPr>
            </w:pPr>
          </w:p>
          <w:p w14:paraId="652EEE11" w14:textId="77777777" w:rsidR="00867E35" w:rsidRPr="005013E2" w:rsidRDefault="00867E35" w:rsidP="00277C3C">
            <w:pPr>
              <w:jc w:val="both"/>
              <w:rPr>
                <w:rFonts w:ascii="Calibri" w:hAnsi="Calibri" w:cs="Calibri"/>
              </w:rPr>
            </w:pPr>
          </w:p>
          <w:p w14:paraId="547001A1" w14:textId="77777777" w:rsidR="00867E35" w:rsidRPr="005013E2" w:rsidRDefault="00867E35" w:rsidP="00277C3C">
            <w:pPr>
              <w:jc w:val="both"/>
              <w:rPr>
                <w:rFonts w:ascii="Calibri" w:hAnsi="Calibri" w:cs="Calibri"/>
              </w:rPr>
            </w:pPr>
          </w:p>
        </w:tc>
      </w:tr>
    </w:tbl>
    <w:p w14:paraId="3026E521" w14:textId="77777777" w:rsidR="00867E35" w:rsidRPr="005013E2" w:rsidRDefault="00867E35" w:rsidP="00867E35">
      <w:pPr>
        <w:jc w:val="both"/>
        <w:rPr>
          <w:rFonts w:ascii="Calibri" w:hAnsi="Calibri" w:cs="Calibri"/>
          <w:b/>
        </w:rPr>
      </w:pPr>
    </w:p>
    <w:p w14:paraId="5F30ED77" w14:textId="77777777" w:rsidR="00867E35" w:rsidRPr="005013E2" w:rsidRDefault="004D7125" w:rsidP="004D7125">
      <w:pPr>
        <w:jc w:val="both"/>
        <w:rPr>
          <w:rFonts w:ascii="Calibri" w:hAnsi="Calibri" w:cs="Calibri"/>
        </w:rPr>
      </w:pPr>
      <w:r w:rsidRPr="005013E2">
        <w:rPr>
          <w:rFonts w:ascii="Calibri" w:hAnsi="Calibri" w:cs="Calibri"/>
        </w:rPr>
        <w:tab/>
      </w:r>
      <w:r w:rsidR="00867E35" w:rsidRPr="005013E2">
        <w:rPr>
          <w:rFonts w:ascii="Calibri" w:hAnsi="Calibri" w:cs="Calibri"/>
        </w:rPr>
        <w:t>Nationality of injured / deceased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867E35" w:rsidRPr="00A45652" w14:paraId="22BF8D22" w14:textId="77777777" w:rsidTr="00277C3C">
        <w:tc>
          <w:tcPr>
            <w:tcW w:w="9245" w:type="dxa"/>
          </w:tcPr>
          <w:p w14:paraId="7312DD32" w14:textId="77777777" w:rsidR="00867E35" w:rsidRPr="005013E2" w:rsidRDefault="00867E35" w:rsidP="00277C3C">
            <w:pPr>
              <w:jc w:val="both"/>
              <w:rPr>
                <w:rFonts w:ascii="Calibri" w:hAnsi="Calibri" w:cs="Calibri"/>
              </w:rPr>
            </w:pPr>
          </w:p>
          <w:p w14:paraId="35BCC7BE" w14:textId="77777777" w:rsidR="00867E35" w:rsidRPr="005013E2" w:rsidRDefault="00867E35" w:rsidP="00277C3C">
            <w:pPr>
              <w:jc w:val="both"/>
              <w:rPr>
                <w:rFonts w:ascii="Calibri" w:hAnsi="Calibri" w:cs="Calibri"/>
              </w:rPr>
            </w:pPr>
          </w:p>
          <w:p w14:paraId="2647922D" w14:textId="77777777" w:rsidR="00606095" w:rsidRPr="005013E2" w:rsidRDefault="00606095" w:rsidP="00277C3C">
            <w:pPr>
              <w:jc w:val="both"/>
              <w:rPr>
                <w:rFonts w:ascii="Calibri" w:hAnsi="Calibri" w:cs="Calibri"/>
              </w:rPr>
            </w:pPr>
          </w:p>
        </w:tc>
      </w:tr>
    </w:tbl>
    <w:p w14:paraId="29962174" w14:textId="77777777" w:rsidR="00867E35" w:rsidRPr="005013E2" w:rsidRDefault="00867E35" w:rsidP="00867E35">
      <w:pPr>
        <w:jc w:val="both"/>
        <w:rPr>
          <w:rFonts w:ascii="Calibri" w:hAnsi="Calibri" w:cs="Calibri"/>
        </w:rPr>
      </w:pPr>
    </w:p>
    <w:p w14:paraId="7F8E1948" w14:textId="77777777" w:rsidR="00867E35" w:rsidRPr="005013E2" w:rsidRDefault="004D7125" w:rsidP="004D7125">
      <w:pPr>
        <w:jc w:val="both"/>
        <w:rPr>
          <w:rFonts w:ascii="Calibri" w:hAnsi="Calibri" w:cs="Calibri"/>
        </w:rPr>
      </w:pPr>
      <w:r w:rsidRPr="005013E2">
        <w:rPr>
          <w:rFonts w:ascii="Calibri" w:hAnsi="Calibri" w:cs="Calibri"/>
        </w:rPr>
        <w:tab/>
      </w:r>
      <w:r w:rsidR="00867E35" w:rsidRPr="005013E2">
        <w:rPr>
          <w:rFonts w:ascii="Calibri" w:hAnsi="Calibri" w:cs="Calibri"/>
        </w:rPr>
        <w:t>Present location of injured / deceased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867E35" w:rsidRPr="00A45652" w14:paraId="1BC05D6C" w14:textId="77777777" w:rsidTr="00277C3C">
        <w:tc>
          <w:tcPr>
            <w:tcW w:w="9245" w:type="dxa"/>
          </w:tcPr>
          <w:p w14:paraId="096CDD90" w14:textId="77777777" w:rsidR="00867E35" w:rsidRPr="005013E2" w:rsidRDefault="00867E35" w:rsidP="00277C3C">
            <w:pPr>
              <w:jc w:val="both"/>
              <w:rPr>
                <w:rFonts w:ascii="Calibri" w:hAnsi="Calibri" w:cs="Calibri"/>
              </w:rPr>
            </w:pPr>
          </w:p>
          <w:p w14:paraId="307CA146" w14:textId="77777777" w:rsidR="00867E35" w:rsidRPr="005013E2" w:rsidRDefault="00867E35" w:rsidP="00277C3C">
            <w:pPr>
              <w:jc w:val="both"/>
              <w:rPr>
                <w:rFonts w:ascii="Calibri" w:hAnsi="Calibri" w:cs="Calibri"/>
              </w:rPr>
            </w:pPr>
          </w:p>
          <w:p w14:paraId="3843CA9B" w14:textId="77777777" w:rsidR="00867E35" w:rsidRPr="005013E2" w:rsidRDefault="00867E35" w:rsidP="00277C3C">
            <w:pPr>
              <w:jc w:val="both"/>
              <w:rPr>
                <w:rFonts w:ascii="Calibri" w:hAnsi="Calibri" w:cs="Calibri"/>
              </w:rPr>
            </w:pPr>
          </w:p>
        </w:tc>
      </w:tr>
    </w:tbl>
    <w:p w14:paraId="3DCCCC28" w14:textId="77777777" w:rsidR="00867E35" w:rsidRPr="005013E2" w:rsidRDefault="005F6F59" w:rsidP="00867E35">
      <w:pPr>
        <w:jc w:val="center"/>
        <w:rPr>
          <w:rFonts w:ascii="Calibri" w:hAnsi="Calibri" w:cs="Calibri"/>
        </w:rPr>
      </w:pPr>
      <w:r w:rsidRPr="005013E2">
        <w:rPr>
          <w:rFonts w:ascii="Calibri" w:hAnsi="Calibri" w:cs="Calibri"/>
        </w:rPr>
        <w:t>Field location</w:t>
      </w:r>
      <w:r w:rsidR="00867E35" w:rsidRPr="005013E2">
        <w:rPr>
          <w:rFonts w:ascii="Calibri" w:hAnsi="Calibri" w:cs="Calibri"/>
        </w:rPr>
        <w:t xml:space="preserve"> / Hospital / Doctor - Name, telep</w:t>
      </w:r>
      <w:r w:rsidR="007F19BC" w:rsidRPr="005013E2">
        <w:rPr>
          <w:rFonts w:ascii="Calibri" w:hAnsi="Calibri" w:cs="Calibri"/>
        </w:rPr>
        <w:t>hone number, fax or email</w:t>
      </w:r>
    </w:p>
    <w:p w14:paraId="74C0DECA" w14:textId="77777777" w:rsidR="00867E35" w:rsidRPr="005013E2" w:rsidRDefault="00867E35" w:rsidP="00867E35">
      <w:pPr>
        <w:jc w:val="both"/>
        <w:rPr>
          <w:rFonts w:ascii="Calibri" w:hAnsi="Calibri" w:cs="Calibri"/>
        </w:rPr>
      </w:pPr>
    </w:p>
    <w:p w14:paraId="262FD76E" w14:textId="77777777" w:rsidR="00867E35" w:rsidRPr="005013E2" w:rsidRDefault="004D7125" w:rsidP="004D7125">
      <w:pPr>
        <w:jc w:val="both"/>
        <w:rPr>
          <w:rFonts w:ascii="Calibri" w:hAnsi="Calibri" w:cs="Calibri"/>
        </w:rPr>
      </w:pPr>
      <w:r w:rsidRPr="005013E2">
        <w:rPr>
          <w:rFonts w:ascii="Calibri" w:hAnsi="Calibri" w:cs="Calibri"/>
        </w:rPr>
        <w:tab/>
      </w:r>
      <w:r w:rsidR="00867E35" w:rsidRPr="005013E2">
        <w:rPr>
          <w:rFonts w:ascii="Calibri" w:hAnsi="Calibri" w:cs="Calibri"/>
        </w:rPr>
        <w:t>Brief medical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867E35" w:rsidRPr="00A45652" w14:paraId="7293504D" w14:textId="77777777" w:rsidTr="00277C3C">
        <w:tc>
          <w:tcPr>
            <w:tcW w:w="9245" w:type="dxa"/>
          </w:tcPr>
          <w:p w14:paraId="14686E1B" w14:textId="77777777" w:rsidR="00867E35" w:rsidRPr="005013E2" w:rsidRDefault="00867E35" w:rsidP="00277C3C">
            <w:pPr>
              <w:jc w:val="both"/>
              <w:rPr>
                <w:rFonts w:ascii="Calibri" w:hAnsi="Calibri" w:cs="Calibri"/>
              </w:rPr>
            </w:pPr>
          </w:p>
          <w:p w14:paraId="0554BECE" w14:textId="77777777" w:rsidR="00867E35" w:rsidRPr="005013E2" w:rsidRDefault="00867E35" w:rsidP="00277C3C">
            <w:pPr>
              <w:jc w:val="both"/>
              <w:rPr>
                <w:rFonts w:ascii="Calibri" w:hAnsi="Calibri" w:cs="Calibri"/>
              </w:rPr>
            </w:pPr>
          </w:p>
          <w:p w14:paraId="1F2892C5" w14:textId="77777777" w:rsidR="00867E35" w:rsidRPr="005013E2" w:rsidRDefault="00867E35" w:rsidP="00277C3C">
            <w:pPr>
              <w:jc w:val="both"/>
              <w:rPr>
                <w:rFonts w:ascii="Calibri" w:hAnsi="Calibri" w:cs="Calibri"/>
              </w:rPr>
            </w:pPr>
          </w:p>
        </w:tc>
      </w:tr>
    </w:tbl>
    <w:p w14:paraId="187C97C8" w14:textId="77777777" w:rsidR="00867E35" w:rsidRPr="005013E2" w:rsidRDefault="00867E35" w:rsidP="00867E35">
      <w:pPr>
        <w:jc w:val="both"/>
        <w:rPr>
          <w:rFonts w:ascii="Calibri" w:hAnsi="Calibri" w:cs="Calibri"/>
        </w:rPr>
      </w:pPr>
    </w:p>
    <w:p w14:paraId="7ED7863B" w14:textId="77777777" w:rsidR="00867E35" w:rsidRPr="005013E2" w:rsidRDefault="00867E35" w:rsidP="00867E35">
      <w:pPr>
        <w:jc w:val="both"/>
        <w:rPr>
          <w:rFonts w:ascii="Calibri" w:hAnsi="Calibri" w:cs="Calibri"/>
        </w:rPr>
      </w:pPr>
    </w:p>
    <w:p w14:paraId="2D457694" w14:textId="77777777" w:rsidR="00867E35" w:rsidRPr="005013E2" w:rsidRDefault="00867E35" w:rsidP="00867E35">
      <w:pPr>
        <w:jc w:val="both"/>
        <w:rPr>
          <w:rFonts w:ascii="Calibri" w:hAnsi="Calibri" w:cs="Calibri"/>
        </w:rPr>
      </w:pPr>
      <w:r w:rsidRPr="005013E2">
        <w:rPr>
          <w:rFonts w:ascii="Calibri" w:hAnsi="Calibri" w:cs="Calibri"/>
          <w:bCs/>
        </w:rPr>
        <w:tab/>
      </w:r>
      <w:r w:rsidRPr="005013E2">
        <w:rPr>
          <w:rFonts w:ascii="Calibri" w:hAnsi="Calibri" w:cs="Calibri"/>
        </w:rPr>
        <w:t xml:space="preserve">Medical treatment given so far (on Field Location, local hospital, etc.)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867E35" w:rsidRPr="00A45652" w14:paraId="2F0A8503" w14:textId="77777777" w:rsidTr="00277C3C">
        <w:tc>
          <w:tcPr>
            <w:tcW w:w="9245" w:type="dxa"/>
          </w:tcPr>
          <w:p w14:paraId="5CE2CA08" w14:textId="77777777" w:rsidR="00867E35" w:rsidRPr="005013E2" w:rsidRDefault="00867E35" w:rsidP="00277C3C">
            <w:pPr>
              <w:jc w:val="both"/>
              <w:rPr>
                <w:rFonts w:ascii="Calibri" w:hAnsi="Calibri" w:cs="Calibri"/>
              </w:rPr>
            </w:pPr>
          </w:p>
          <w:p w14:paraId="036D6C94" w14:textId="77777777" w:rsidR="00867E35" w:rsidRPr="005013E2" w:rsidRDefault="00867E35" w:rsidP="00277C3C">
            <w:pPr>
              <w:jc w:val="both"/>
              <w:rPr>
                <w:rFonts w:ascii="Calibri" w:hAnsi="Calibri" w:cs="Calibri"/>
              </w:rPr>
            </w:pPr>
          </w:p>
          <w:p w14:paraId="17EB0AD0" w14:textId="77777777" w:rsidR="00867E35" w:rsidRPr="005013E2" w:rsidRDefault="00867E35" w:rsidP="00277C3C">
            <w:pPr>
              <w:jc w:val="both"/>
              <w:rPr>
                <w:rFonts w:ascii="Calibri" w:hAnsi="Calibri" w:cs="Calibri"/>
              </w:rPr>
            </w:pPr>
          </w:p>
        </w:tc>
      </w:tr>
    </w:tbl>
    <w:p w14:paraId="419D8773" w14:textId="77777777" w:rsidR="00867E35" w:rsidRPr="005013E2" w:rsidRDefault="00867E35" w:rsidP="00D91985">
      <w:pPr>
        <w:jc w:val="center"/>
        <w:rPr>
          <w:rFonts w:ascii="Calibri" w:hAnsi="Calibri" w:cs="Calibri"/>
          <w:b/>
        </w:rPr>
      </w:pPr>
      <w:r w:rsidRPr="005013E2">
        <w:rPr>
          <w:rFonts w:ascii="Calibri" w:hAnsi="Calibri" w:cs="Calibri"/>
          <w:b/>
        </w:rPr>
        <w:t xml:space="preserve">If </w:t>
      </w:r>
      <w:proofErr w:type="gramStart"/>
      <w:r w:rsidRPr="005013E2">
        <w:rPr>
          <w:rFonts w:ascii="Calibri" w:hAnsi="Calibri" w:cs="Calibri"/>
          <w:b/>
        </w:rPr>
        <w:t>possible</w:t>
      </w:r>
      <w:proofErr w:type="gramEnd"/>
      <w:r w:rsidRPr="005013E2">
        <w:rPr>
          <w:rFonts w:ascii="Calibri" w:hAnsi="Calibri" w:cs="Calibri"/>
          <w:b/>
        </w:rPr>
        <w:t xml:space="preserve"> the following information should also be included:</w:t>
      </w:r>
    </w:p>
    <w:p w14:paraId="53622BEE" w14:textId="77777777" w:rsidR="00867E35" w:rsidRPr="005013E2" w:rsidRDefault="00030A4D" w:rsidP="00E1797C">
      <w:pPr>
        <w:spacing w:before="120"/>
        <w:jc w:val="both"/>
        <w:rPr>
          <w:rFonts w:ascii="Calibri" w:hAnsi="Calibri" w:cs="Calibri"/>
        </w:rPr>
      </w:pPr>
      <w:r w:rsidRPr="005013E2">
        <w:rPr>
          <w:rFonts w:ascii="Calibri" w:hAnsi="Calibri" w:cs="Calibri"/>
        </w:rPr>
        <w:t xml:space="preserve">      </w:t>
      </w:r>
      <w:r w:rsidR="00E1797C" w:rsidRPr="005013E2">
        <w:rPr>
          <w:rFonts w:ascii="Calibri" w:hAnsi="Calibri" w:cs="Calibri"/>
        </w:rPr>
        <w:tab/>
      </w:r>
      <w:r w:rsidR="00867E35" w:rsidRPr="005013E2">
        <w:rPr>
          <w:rFonts w:ascii="Calibri" w:hAnsi="Calibri" w:cs="Calibri"/>
        </w:rPr>
        <w:t xml:space="preserve">Position and </w:t>
      </w:r>
      <w:r w:rsidR="00E1797C" w:rsidRPr="005013E2">
        <w:rPr>
          <w:rFonts w:ascii="Calibri" w:hAnsi="Calibri" w:cs="Calibri"/>
        </w:rPr>
        <w:t xml:space="preserve">status </w:t>
      </w:r>
      <w:r w:rsidR="00867E35" w:rsidRPr="005013E2">
        <w:rPr>
          <w:rFonts w:ascii="Calibri" w:hAnsi="Calibri" w:cs="Calibri"/>
        </w:rPr>
        <w:t>of the injured.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867E35" w:rsidRPr="00A45652" w14:paraId="5CD09D4D" w14:textId="77777777" w:rsidTr="00277C3C">
        <w:tc>
          <w:tcPr>
            <w:tcW w:w="9245" w:type="dxa"/>
          </w:tcPr>
          <w:p w14:paraId="783C2B8A" w14:textId="77777777" w:rsidR="00867E35" w:rsidRPr="005013E2" w:rsidRDefault="00867E35" w:rsidP="00277C3C">
            <w:pPr>
              <w:spacing w:before="120"/>
              <w:jc w:val="both"/>
              <w:rPr>
                <w:rFonts w:ascii="Calibri" w:hAnsi="Calibri" w:cs="Calibri"/>
              </w:rPr>
            </w:pPr>
          </w:p>
          <w:p w14:paraId="375F446B" w14:textId="77777777" w:rsidR="00867E35" w:rsidRPr="005013E2" w:rsidRDefault="00867E35" w:rsidP="00277C3C">
            <w:pPr>
              <w:spacing w:before="120"/>
              <w:jc w:val="both"/>
              <w:rPr>
                <w:rFonts w:ascii="Calibri" w:hAnsi="Calibri" w:cs="Calibri"/>
              </w:rPr>
            </w:pPr>
          </w:p>
        </w:tc>
      </w:tr>
    </w:tbl>
    <w:p w14:paraId="4A2F8A68" w14:textId="77777777" w:rsidR="00867E35" w:rsidRPr="005013E2" w:rsidRDefault="00867E35" w:rsidP="00867E35">
      <w:pPr>
        <w:jc w:val="both"/>
        <w:rPr>
          <w:rFonts w:ascii="Calibri" w:hAnsi="Calibri" w:cs="Calibri"/>
        </w:rPr>
      </w:pPr>
    </w:p>
    <w:p w14:paraId="1CDDA627" w14:textId="77777777" w:rsidR="00867E35" w:rsidRPr="005013E2" w:rsidRDefault="00867E35" w:rsidP="00E1797C">
      <w:pPr>
        <w:ind w:firstLine="709"/>
        <w:jc w:val="both"/>
        <w:rPr>
          <w:rFonts w:ascii="Calibri" w:hAnsi="Calibri" w:cs="Calibri"/>
        </w:rPr>
      </w:pPr>
      <w:r w:rsidRPr="005013E2">
        <w:rPr>
          <w:rFonts w:ascii="Calibri" w:hAnsi="Calibri" w:cs="Calibri"/>
        </w:rPr>
        <w:t>Location of the incident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867E35" w:rsidRPr="00A45652" w14:paraId="5A588D7B" w14:textId="77777777" w:rsidTr="00277C3C">
        <w:tc>
          <w:tcPr>
            <w:tcW w:w="9245" w:type="dxa"/>
          </w:tcPr>
          <w:p w14:paraId="7E3BEEFF" w14:textId="77777777" w:rsidR="00867E35" w:rsidRPr="005013E2" w:rsidRDefault="00867E35" w:rsidP="00277C3C">
            <w:pPr>
              <w:jc w:val="both"/>
              <w:rPr>
                <w:rFonts w:ascii="Calibri" w:hAnsi="Calibri" w:cs="Calibri"/>
              </w:rPr>
            </w:pPr>
          </w:p>
          <w:p w14:paraId="5C4C9BC1" w14:textId="77777777" w:rsidR="00867E35" w:rsidRPr="005013E2" w:rsidRDefault="00867E35" w:rsidP="00277C3C">
            <w:pPr>
              <w:jc w:val="both"/>
              <w:rPr>
                <w:rFonts w:ascii="Calibri" w:hAnsi="Calibri" w:cs="Calibri"/>
              </w:rPr>
            </w:pPr>
          </w:p>
          <w:p w14:paraId="02002358" w14:textId="77777777" w:rsidR="00867E35" w:rsidRPr="005013E2" w:rsidRDefault="00867E35" w:rsidP="00277C3C">
            <w:pPr>
              <w:jc w:val="both"/>
              <w:rPr>
                <w:rFonts w:ascii="Calibri" w:hAnsi="Calibri" w:cs="Calibri"/>
              </w:rPr>
            </w:pPr>
          </w:p>
        </w:tc>
      </w:tr>
    </w:tbl>
    <w:p w14:paraId="12388F77" w14:textId="77777777" w:rsidR="00867E35" w:rsidRPr="005013E2" w:rsidRDefault="00867E35" w:rsidP="00867E35">
      <w:pPr>
        <w:jc w:val="both"/>
        <w:rPr>
          <w:rFonts w:ascii="Calibri" w:hAnsi="Calibri" w:cs="Calibri"/>
        </w:rPr>
      </w:pPr>
    </w:p>
    <w:p w14:paraId="1EE4824D" w14:textId="77777777" w:rsidR="00867E35" w:rsidRPr="005013E2" w:rsidRDefault="00030A4D" w:rsidP="00E1797C">
      <w:pPr>
        <w:jc w:val="both"/>
        <w:rPr>
          <w:rFonts w:ascii="Calibri" w:hAnsi="Calibri" w:cs="Calibri"/>
        </w:rPr>
      </w:pPr>
      <w:r w:rsidRPr="005013E2">
        <w:rPr>
          <w:rFonts w:ascii="Calibri" w:hAnsi="Calibri" w:cs="Calibri"/>
        </w:rPr>
        <w:t xml:space="preserve">      </w:t>
      </w:r>
      <w:r w:rsidR="00E1797C" w:rsidRPr="005013E2">
        <w:rPr>
          <w:rFonts w:ascii="Calibri" w:hAnsi="Calibri" w:cs="Calibri"/>
        </w:rPr>
        <w:tab/>
      </w:r>
      <w:r w:rsidR="00867E35" w:rsidRPr="005013E2">
        <w:rPr>
          <w:rFonts w:ascii="Calibri" w:hAnsi="Calibri" w:cs="Calibri"/>
        </w:rPr>
        <w:t xml:space="preserve">Date and time of the accident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867E35" w:rsidRPr="00A45652" w14:paraId="570D28F0" w14:textId="77777777" w:rsidTr="00277C3C">
        <w:tc>
          <w:tcPr>
            <w:tcW w:w="9245" w:type="dxa"/>
          </w:tcPr>
          <w:p w14:paraId="3F67950C" w14:textId="77777777" w:rsidR="00867E35" w:rsidRPr="005013E2" w:rsidRDefault="00867E35" w:rsidP="00277C3C">
            <w:pPr>
              <w:jc w:val="both"/>
              <w:rPr>
                <w:rFonts w:ascii="Calibri" w:hAnsi="Calibri" w:cs="Calibri"/>
              </w:rPr>
            </w:pPr>
          </w:p>
          <w:p w14:paraId="03CDB55F" w14:textId="77777777" w:rsidR="00867E35" w:rsidRPr="005013E2" w:rsidRDefault="00867E35" w:rsidP="00277C3C">
            <w:pPr>
              <w:jc w:val="both"/>
              <w:rPr>
                <w:rFonts w:ascii="Calibri" w:hAnsi="Calibri" w:cs="Calibri"/>
              </w:rPr>
            </w:pPr>
          </w:p>
          <w:p w14:paraId="05B39FFC" w14:textId="77777777" w:rsidR="00867E35" w:rsidRPr="005013E2" w:rsidRDefault="00867E35" w:rsidP="00277C3C">
            <w:pPr>
              <w:jc w:val="both"/>
              <w:rPr>
                <w:rFonts w:ascii="Calibri" w:hAnsi="Calibri" w:cs="Calibri"/>
              </w:rPr>
            </w:pPr>
          </w:p>
        </w:tc>
      </w:tr>
    </w:tbl>
    <w:p w14:paraId="2EE86757" w14:textId="77777777" w:rsidR="00867E35" w:rsidRPr="005013E2" w:rsidRDefault="00867E35" w:rsidP="00867E35">
      <w:pPr>
        <w:jc w:val="both"/>
        <w:rPr>
          <w:rFonts w:ascii="Calibri" w:hAnsi="Calibri" w:cs="Calibri"/>
          <w:b/>
          <w:sz w:val="24"/>
        </w:rPr>
      </w:pPr>
    </w:p>
    <w:p w14:paraId="24D13A84" w14:textId="77777777" w:rsidR="00867E35" w:rsidRPr="005013E2" w:rsidRDefault="004D7125" w:rsidP="00E1797C">
      <w:pPr>
        <w:ind w:firstLine="709"/>
        <w:jc w:val="both"/>
        <w:rPr>
          <w:rFonts w:ascii="Calibri" w:hAnsi="Calibri" w:cs="Calibri"/>
        </w:rPr>
      </w:pPr>
      <w:r w:rsidRPr="005013E2">
        <w:rPr>
          <w:rFonts w:ascii="Calibri" w:hAnsi="Calibri" w:cs="Calibri"/>
        </w:rPr>
        <w:t>B</w:t>
      </w:r>
      <w:r w:rsidR="00C952A4" w:rsidRPr="005013E2">
        <w:rPr>
          <w:rFonts w:ascii="Calibri" w:hAnsi="Calibri" w:cs="Calibri"/>
        </w:rPr>
        <w:t>r</w:t>
      </w:r>
      <w:r w:rsidR="00867E35" w:rsidRPr="005013E2">
        <w:rPr>
          <w:rFonts w:ascii="Calibri" w:hAnsi="Calibri" w:cs="Calibri"/>
        </w:rPr>
        <w:t>ief description of the accident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867E35" w:rsidRPr="00A45652" w14:paraId="31FD872C" w14:textId="77777777" w:rsidTr="00277C3C">
        <w:tc>
          <w:tcPr>
            <w:tcW w:w="9245" w:type="dxa"/>
          </w:tcPr>
          <w:p w14:paraId="09BE9F7D" w14:textId="77777777" w:rsidR="00867E35" w:rsidRPr="005013E2" w:rsidRDefault="00867E35" w:rsidP="00277C3C">
            <w:pPr>
              <w:jc w:val="both"/>
              <w:rPr>
                <w:rFonts w:ascii="Calibri" w:hAnsi="Calibri" w:cs="Calibri"/>
              </w:rPr>
            </w:pPr>
          </w:p>
          <w:p w14:paraId="70F94776" w14:textId="77777777" w:rsidR="00867E35" w:rsidRPr="005013E2" w:rsidRDefault="00867E35" w:rsidP="00277C3C">
            <w:pPr>
              <w:jc w:val="both"/>
              <w:rPr>
                <w:rFonts w:ascii="Calibri" w:hAnsi="Calibri" w:cs="Calibri"/>
              </w:rPr>
            </w:pPr>
          </w:p>
          <w:p w14:paraId="26377DE5" w14:textId="77777777" w:rsidR="00867E35" w:rsidRPr="005013E2" w:rsidRDefault="00867E35" w:rsidP="00277C3C">
            <w:pPr>
              <w:jc w:val="both"/>
              <w:rPr>
                <w:rFonts w:ascii="Calibri" w:hAnsi="Calibri" w:cs="Calibri"/>
              </w:rPr>
            </w:pPr>
          </w:p>
          <w:p w14:paraId="39E56FC4" w14:textId="77777777" w:rsidR="00867E35" w:rsidRPr="005013E2" w:rsidRDefault="00867E35" w:rsidP="00277C3C">
            <w:pPr>
              <w:jc w:val="both"/>
              <w:rPr>
                <w:rFonts w:ascii="Calibri" w:hAnsi="Calibri" w:cs="Calibri"/>
              </w:rPr>
            </w:pPr>
          </w:p>
        </w:tc>
      </w:tr>
    </w:tbl>
    <w:p w14:paraId="66377C12" w14:textId="77777777" w:rsidR="00867E35" w:rsidRPr="005013E2" w:rsidRDefault="00867E35" w:rsidP="00867E35">
      <w:pPr>
        <w:jc w:val="both"/>
        <w:rPr>
          <w:rFonts w:ascii="Calibri" w:hAnsi="Calibri" w:cs="Calibri"/>
          <w:bCs/>
        </w:rPr>
      </w:pPr>
    </w:p>
    <w:p w14:paraId="799FBD9D" w14:textId="77777777" w:rsidR="00867E35" w:rsidRPr="005013E2" w:rsidRDefault="00867E35" w:rsidP="00E1797C">
      <w:pPr>
        <w:ind w:firstLine="709"/>
        <w:jc w:val="both"/>
        <w:rPr>
          <w:rFonts w:ascii="Calibri" w:hAnsi="Calibri" w:cs="Calibri"/>
        </w:rPr>
      </w:pPr>
      <w:r w:rsidRPr="005013E2">
        <w:rPr>
          <w:rFonts w:ascii="Calibri" w:hAnsi="Calibri" w:cs="Calibri"/>
        </w:rPr>
        <w:t>Patients home contact numbers and next of kin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867E35" w:rsidRPr="00A45652" w14:paraId="4317538F" w14:textId="77777777" w:rsidTr="00277C3C">
        <w:tc>
          <w:tcPr>
            <w:tcW w:w="9245" w:type="dxa"/>
          </w:tcPr>
          <w:p w14:paraId="003A32A4" w14:textId="77777777" w:rsidR="00867E35" w:rsidRPr="005013E2" w:rsidRDefault="00867E35" w:rsidP="00277C3C">
            <w:pPr>
              <w:jc w:val="both"/>
              <w:rPr>
                <w:rFonts w:ascii="Calibri" w:hAnsi="Calibri" w:cs="Calibri"/>
              </w:rPr>
            </w:pPr>
          </w:p>
          <w:p w14:paraId="53B561C5" w14:textId="77777777" w:rsidR="00867E35" w:rsidRPr="005013E2" w:rsidRDefault="00867E35" w:rsidP="00277C3C">
            <w:pPr>
              <w:jc w:val="both"/>
              <w:rPr>
                <w:rFonts w:ascii="Calibri" w:hAnsi="Calibri" w:cs="Calibri"/>
              </w:rPr>
            </w:pPr>
          </w:p>
          <w:p w14:paraId="70749224" w14:textId="77777777" w:rsidR="00867E35" w:rsidRPr="005013E2" w:rsidRDefault="00867E35" w:rsidP="00277C3C">
            <w:pPr>
              <w:jc w:val="both"/>
              <w:rPr>
                <w:rFonts w:ascii="Calibri" w:hAnsi="Calibri" w:cs="Calibri"/>
              </w:rPr>
            </w:pPr>
          </w:p>
        </w:tc>
      </w:tr>
    </w:tbl>
    <w:p w14:paraId="70ED5EC0" w14:textId="77777777" w:rsidR="00867E35" w:rsidRPr="005013E2" w:rsidRDefault="00867E35" w:rsidP="00867E35">
      <w:pPr>
        <w:jc w:val="both"/>
        <w:rPr>
          <w:rFonts w:ascii="Calibri" w:hAnsi="Calibri" w:cs="Calibri"/>
        </w:rPr>
      </w:pPr>
    </w:p>
    <w:p w14:paraId="5D58E8BB" w14:textId="77777777" w:rsidR="00867E35" w:rsidRPr="005013E2" w:rsidRDefault="00867E35" w:rsidP="00E1797C">
      <w:pPr>
        <w:spacing w:before="120"/>
        <w:ind w:firstLine="709"/>
        <w:jc w:val="both"/>
        <w:rPr>
          <w:rFonts w:ascii="Calibri" w:hAnsi="Calibri" w:cs="Calibri"/>
        </w:rPr>
      </w:pPr>
      <w:r w:rsidRPr="005013E2">
        <w:rPr>
          <w:rFonts w:ascii="Calibri" w:hAnsi="Calibri" w:cs="Calibri"/>
        </w:rPr>
        <w:t xml:space="preserve">Evacuation / rescue requirements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867E35" w:rsidRPr="00A45652" w14:paraId="5857F008" w14:textId="77777777" w:rsidTr="00277C3C">
        <w:tc>
          <w:tcPr>
            <w:tcW w:w="9245" w:type="dxa"/>
          </w:tcPr>
          <w:p w14:paraId="36E526E0" w14:textId="77777777" w:rsidR="00867E35" w:rsidRPr="005013E2" w:rsidRDefault="00867E35" w:rsidP="00277C3C">
            <w:pPr>
              <w:jc w:val="both"/>
              <w:rPr>
                <w:rFonts w:ascii="Calibri" w:hAnsi="Calibri" w:cs="Calibri"/>
              </w:rPr>
            </w:pPr>
          </w:p>
          <w:p w14:paraId="10112A28" w14:textId="77777777" w:rsidR="00867E35" w:rsidRPr="005013E2" w:rsidRDefault="00867E35" w:rsidP="00277C3C">
            <w:pPr>
              <w:jc w:val="both"/>
              <w:rPr>
                <w:rFonts w:ascii="Calibri" w:hAnsi="Calibri" w:cs="Calibri"/>
              </w:rPr>
            </w:pPr>
          </w:p>
          <w:p w14:paraId="7D8AFEA5" w14:textId="77777777" w:rsidR="00867E35" w:rsidRPr="005013E2" w:rsidRDefault="00867E35" w:rsidP="00277C3C">
            <w:pPr>
              <w:jc w:val="both"/>
              <w:rPr>
                <w:rFonts w:ascii="Calibri" w:hAnsi="Calibri" w:cs="Calibri"/>
              </w:rPr>
            </w:pPr>
          </w:p>
        </w:tc>
      </w:tr>
    </w:tbl>
    <w:p w14:paraId="40A058EB" w14:textId="77777777" w:rsidR="00867E35" w:rsidRPr="005013E2" w:rsidRDefault="00867E35" w:rsidP="00867E35">
      <w:pPr>
        <w:jc w:val="both"/>
        <w:rPr>
          <w:rFonts w:ascii="Calibri" w:hAnsi="Calibri" w:cs="Calibri"/>
        </w:rPr>
      </w:pPr>
    </w:p>
    <w:p w14:paraId="62800C6E" w14:textId="77777777" w:rsidR="00867E35" w:rsidRPr="005013E2" w:rsidRDefault="00867E35" w:rsidP="00E1797C">
      <w:pPr>
        <w:ind w:firstLine="709"/>
        <w:jc w:val="both"/>
        <w:rPr>
          <w:rFonts w:ascii="Calibri" w:hAnsi="Calibri" w:cs="Calibri"/>
        </w:rPr>
      </w:pPr>
      <w:r w:rsidRPr="005013E2">
        <w:rPr>
          <w:rFonts w:ascii="Calibri" w:hAnsi="Calibri" w:cs="Calibri"/>
        </w:rPr>
        <w:t xml:space="preserve">Action already taken to minimize losses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867E35" w:rsidRPr="00A45652" w14:paraId="7D54BAA6" w14:textId="77777777" w:rsidTr="00277C3C">
        <w:tc>
          <w:tcPr>
            <w:tcW w:w="9245" w:type="dxa"/>
          </w:tcPr>
          <w:p w14:paraId="6569C8BA" w14:textId="77777777" w:rsidR="00867E35" w:rsidRPr="005013E2" w:rsidRDefault="00867E35" w:rsidP="00277C3C">
            <w:pPr>
              <w:jc w:val="both"/>
              <w:rPr>
                <w:rFonts w:ascii="Calibri" w:hAnsi="Calibri" w:cs="Calibri"/>
              </w:rPr>
            </w:pPr>
          </w:p>
          <w:p w14:paraId="26466F93" w14:textId="77777777" w:rsidR="00867E35" w:rsidRPr="005013E2" w:rsidRDefault="00867E35" w:rsidP="00277C3C">
            <w:pPr>
              <w:jc w:val="both"/>
              <w:rPr>
                <w:rFonts w:ascii="Calibri" w:hAnsi="Calibri" w:cs="Calibri"/>
              </w:rPr>
            </w:pPr>
          </w:p>
          <w:p w14:paraId="7733125F" w14:textId="77777777" w:rsidR="00867E35" w:rsidRPr="005013E2" w:rsidRDefault="00867E35" w:rsidP="00277C3C">
            <w:pPr>
              <w:jc w:val="both"/>
              <w:rPr>
                <w:rFonts w:ascii="Calibri" w:hAnsi="Calibri" w:cs="Calibri"/>
              </w:rPr>
            </w:pPr>
          </w:p>
        </w:tc>
      </w:tr>
    </w:tbl>
    <w:p w14:paraId="36896120" w14:textId="77777777" w:rsidR="00867E35" w:rsidRPr="005013E2" w:rsidRDefault="00867E35" w:rsidP="00867E35">
      <w:pPr>
        <w:jc w:val="both"/>
        <w:rPr>
          <w:rFonts w:ascii="Calibri" w:hAnsi="Calibri" w:cs="Calibri"/>
        </w:rPr>
      </w:pPr>
    </w:p>
    <w:p w14:paraId="4F5FD4FA" w14:textId="77777777" w:rsidR="00867E35" w:rsidRPr="005013E2" w:rsidRDefault="00867E35" w:rsidP="00E1797C">
      <w:pPr>
        <w:ind w:firstLine="709"/>
        <w:jc w:val="both"/>
        <w:rPr>
          <w:rFonts w:ascii="Calibri" w:hAnsi="Calibri" w:cs="Calibri"/>
        </w:rPr>
      </w:pPr>
      <w:r w:rsidRPr="005013E2">
        <w:rPr>
          <w:rFonts w:ascii="Calibri" w:hAnsi="Calibri" w:cs="Calibri"/>
        </w:rPr>
        <w:t>Action required f</w:t>
      </w:r>
      <w:r w:rsidR="005C3767" w:rsidRPr="005013E2">
        <w:rPr>
          <w:rFonts w:ascii="Calibri" w:hAnsi="Calibri" w:cs="Calibri"/>
        </w:rPr>
        <w:t xml:space="preserve">rom the </w:t>
      </w:r>
      <w:r w:rsidR="00A45652" w:rsidRPr="005013E2">
        <w:rPr>
          <w:rFonts w:ascii="Calibri" w:hAnsi="Calibri" w:cs="Calibri"/>
        </w:rPr>
        <w:t>Roma</w:t>
      </w:r>
      <w:r w:rsidRPr="005013E2">
        <w:rPr>
          <w:rFonts w:ascii="Calibri" w:hAnsi="Calibri" w:cs="Calibri"/>
        </w:rPr>
        <w:t xml:space="preserve"> </w:t>
      </w:r>
      <w:r w:rsidR="004725BF">
        <w:rPr>
          <w:rFonts w:ascii="Calibri" w:hAnsi="Calibri" w:cs="Calibri"/>
        </w:rPr>
        <w:t>EM</w:t>
      </w:r>
      <w:r w:rsidR="00C23489">
        <w:rPr>
          <w:rFonts w:ascii="Calibri" w:hAnsi="Calibri" w:cs="Calibri"/>
        </w:rPr>
        <w:t>T</w:t>
      </w:r>
      <w:r w:rsidRPr="005013E2">
        <w:rPr>
          <w:rFonts w:ascii="Calibri" w:hAnsi="Calibri" w:cs="Calibri"/>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867E35" w:rsidRPr="00A45652" w14:paraId="0B02A46F" w14:textId="77777777" w:rsidTr="00277C3C">
        <w:tc>
          <w:tcPr>
            <w:tcW w:w="9245" w:type="dxa"/>
          </w:tcPr>
          <w:p w14:paraId="2A7A582F" w14:textId="77777777" w:rsidR="00867E35" w:rsidRPr="005013E2" w:rsidRDefault="00867E35" w:rsidP="00277C3C">
            <w:pPr>
              <w:jc w:val="both"/>
              <w:rPr>
                <w:rFonts w:ascii="Calibri" w:hAnsi="Calibri" w:cs="Calibri"/>
                <w:i/>
              </w:rPr>
            </w:pPr>
          </w:p>
          <w:p w14:paraId="3295C2FD" w14:textId="77777777" w:rsidR="00867E35" w:rsidRPr="005013E2" w:rsidRDefault="00867E35" w:rsidP="00277C3C">
            <w:pPr>
              <w:jc w:val="both"/>
              <w:rPr>
                <w:rFonts w:ascii="Calibri" w:hAnsi="Calibri" w:cs="Calibri"/>
                <w:i/>
              </w:rPr>
            </w:pPr>
          </w:p>
          <w:p w14:paraId="36663B6D" w14:textId="77777777" w:rsidR="00867E35" w:rsidRPr="005013E2" w:rsidRDefault="00867E35" w:rsidP="00277C3C">
            <w:pPr>
              <w:jc w:val="both"/>
              <w:rPr>
                <w:rFonts w:ascii="Calibri" w:hAnsi="Calibri" w:cs="Calibri"/>
                <w:i/>
              </w:rPr>
            </w:pPr>
          </w:p>
        </w:tc>
      </w:tr>
    </w:tbl>
    <w:p w14:paraId="7F6AF602" w14:textId="77777777" w:rsidR="00867E35" w:rsidRPr="005013E2" w:rsidRDefault="00867E35" w:rsidP="00867E35">
      <w:pPr>
        <w:ind w:left="-90"/>
        <w:jc w:val="both"/>
        <w:rPr>
          <w:rFonts w:ascii="Calibri" w:hAnsi="Calibri" w:cs="Calibri"/>
          <w:b/>
        </w:rPr>
      </w:pPr>
    </w:p>
    <w:p w14:paraId="456CBA10" w14:textId="77777777" w:rsidR="00867E35" w:rsidRPr="005013E2" w:rsidRDefault="00867E35" w:rsidP="00867E35">
      <w:pPr>
        <w:ind w:left="-90"/>
        <w:jc w:val="both"/>
        <w:rPr>
          <w:rFonts w:ascii="Calibri" w:hAnsi="Calibri" w:cs="Calibri"/>
        </w:rPr>
      </w:pPr>
      <w:r w:rsidRPr="005013E2">
        <w:rPr>
          <w:rFonts w:ascii="Calibri" w:hAnsi="Calibri" w:cs="Calibri"/>
          <w:b/>
        </w:rPr>
        <w:t>Note:</w:t>
      </w:r>
      <w:r w:rsidR="004418C7" w:rsidRPr="005013E2">
        <w:rPr>
          <w:rFonts w:ascii="Calibri" w:hAnsi="Calibri" w:cs="Calibri"/>
        </w:rPr>
        <w:tab/>
      </w:r>
      <w:r w:rsidR="00A45652" w:rsidRPr="005013E2">
        <w:rPr>
          <w:rFonts w:ascii="Calibri" w:hAnsi="Calibri" w:cs="Calibri"/>
        </w:rPr>
        <w:t>Roma</w:t>
      </w:r>
      <w:r w:rsidRPr="005013E2">
        <w:rPr>
          <w:rFonts w:ascii="Calibri" w:hAnsi="Calibri" w:cs="Calibri"/>
        </w:rPr>
        <w:t xml:space="preserve"> </w:t>
      </w:r>
      <w:r w:rsidR="004725BF">
        <w:rPr>
          <w:rFonts w:ascii="Calibri" w:hAnsi="Calibri" w:cs="Calibri"/>
        </w:rPr>
        <w:t>EM</w:t>
      </w:r>
      <w:r w:rsidR="00C23489">
        <w:rPr>
          <w:rFonts w:ascii="Calibri" w:hAnsi="Calibri" w:cs="Calibri"/>
        </w:rPr>
        <w:t>T</w:t>
      </w:r>
      <w:r w:rsidRPr="005013E2">
        <w:rPr>
          <w:rFonts w:ascii="Calibri" w:hAnsi="Calibri" w:cs="Calibri"/>
        </w:rPr>
        <w:t xml:space="preserve"> will request that </w:t>
      </w:r>
      <w:r w:rsidR="005D3B68" w:rsidRPr="005013E2">
        <w:rPr>
          <w:rFonts w:ascii="Calibri" w:hAnsi="Calibri" w:cs="Calibri"/>
        </w:rPr>
        <w:t>a list of</w:t>
      </w:r>
      <w:r w:rsidRPr="005013E2">
        <w:rPr>
          <w:rFonts w:ascii="Calibri" w:hAnsi="Calibri" w:cs="Calibri"/>
        </w:rPr>
        <w:t xml:space="preserve"> all personnel currently on the work site as soon as possible.</w:t>
      </w:r>
    </w:p>
    <w:p w14:paraId="772AE415" w14:textId="77777777" w:rsidR="006D212A" w:rsidRPr="005013E2" w:rsidRDefault="006D212A" w:rsidP="001D3D2D">
      <w:pPr>
        <w:pStyle w:val="Heading1"/>
        <w:numPr>
          <w:ilvl w:val="0"/>
          <w:numId w:val="27"/>
        </w:numPr>
        <w:tabs>
          <w:tab w:val="clear" w:pos="360"/>
          <w:tab w:val="num" w:pos="851"/>
        </w:tabs>
        <w:ind w:left="851" w:hanging="851"/>
        <w:rPr>
          <w:rFonts w:ascii="Calibri" w:hAnsi="Calibri" w:cs="Calibri"/>
        </w:rPr>
      </w:pPr>
      <w:r w:rsidRPr="005013E2">
        <w:rPr>
          <w:rFonts w:ascii="Calibri" w:hAnsi="Calibri" w:cs="Calibri"/>
        </w:rPr>
        <w:br w:type="page"/>
      </w:r>
      <w:bookmarkStart w:id="16" w:name="_Toc342295281"/>
      <w:r w:rsidRPr="005013E2">
        <w:rPr>
          <w:rFonts w:ascii="Calibri" w:hAnsi="Calibri" w:cs="Calibri"/>
        </w:rPr>
        <w:lastRenderedPageBreak/>
        <w:t>Annex 2: Information Required for Catastrophic Property or Environment Damage</w:t>
      </w:r>
      <w:bookmarkEnd w:id="16"/>
    </w:p>
    <w:p w14:paraId="437CE587" w14:textId="77777777" w:rsidR="006D212A" w:rsidRPr="005013E2" w:rsidRDefault="006D212A">
      <w:pPr>
        <w:jc w:val="center"/>
        <w:rPr>
          <w:rFonts w:ascii="Calibri" w:hAnsi="Calibri" w:cs="Calibri"/>
          <w:b/>
          <w:color w:val="FF0000"/>
        </w:rPr>
      </w:pPr>
      <w:r w:rsidRPr="005013E2">
        <w:rPr>
          <w:rFonts w:ascii="Calibri" w:hAnsi="Calibri" w:cs="Calibri"/>
          <w:b/>
          <w:color w:val="FF0000"/>
        </w:rPr>
        <w:t>Synchronize Watches!</w:t>
      </w:r>
    </w:p>
    <w:p w14:paraId="297E351A" w14:textId="77777777" w:rsidR="006D212A" w:rsidRPr="005013E2" w:rsidRDefault="006D212A">
      <w:pPr>
        <w:ind w:left="2160" w:firstLine="720"/>
        <w:jc w:val="both"/>
        <w:rPr>
          <w:rFonts w:ascii="Calibri" w:hAnsi="Calibri" w:cs="Calibri"/>
          <w:b/>
        </w:rPr>
      </w:pPr>
    </w:p>
    <w:p w14:paraId="69C7DDBD" w14:textId="77777777" w:rsidR="006D212A" w:rsidRPr="005013E2" w:rsidRDefault="006D212A">
      <w:pPr>
        <w:jc w:val="both"/>
        <w:rPr>
          <w:rFonts w:ascii="Calibri" w:hAnsi="Calibri" w:cs="Calibri"/>
        </w:rPr>
      </w:pPr>
      <w:r w:rsidRPr="005013E2">
        <w:rPr>
          <w:rFonts w:ascii="Calibri" w:hAnsi="Calibri" w:cs="Calibri"/>
        </w:rPr>
        <w:t>Note:</w:t>
      </w:r>
      <w:r w:rsidRPr="005013E2">
        <w:rPr>
          <w:rFonts w:ascii="Calibri" w:hAnsi="Calibri" w:cs="Calibri"/>
        </w:rPr>
        <w:tab/>
        <w:t>If the event also included fatalities or multiple bodily injuries, the information should also be given on Annex 1.</w:t>
      </w:r>
    </w:p>
    <w:p w14:paraId="33929DD0" w14:textId="77777777" w:rsidR="006D212A" w:rsidRPr="005013E2" w:rsidRDefault="006D212A">
      <w:pPr>
        <w:jc w:val="both"/>
        <w:rPr>
          <w:rFonts w:ascii="Calibri" w:hAnsi="Calibri" w:cs="Calibri"/>
        </w:rPr>
      </w:pPr>
    </w:p>
    <w:p w14:paraId="1ABCFB99" w14:textId="77777777" w:rsidR="006D212A" w:rsidRPr="005013E2" w:rsidRDefault="006D212A">
      <w:pPr>
        <w:jc w:val="both"/>
        <w:rPr>
          <w:rFonts w:ascii="Calibri" w:hAnsi="Calibri" w:cs="Calibri"/>
        </w:rPr>
      </w:pPr>
      <w:r w:rsidRPr="005013E2">
        <w:rPr>
          <w:rFonts w:ascii="Calibri" w:hAnsi="Calibri" w:cs="Calibri"/>
        </w:rPr>
        <w:t>Record the time of which the emergency massage was received ____ Hrs _____ mins.</w:t>
      </w:r>
    </w:p>
    <w:p w14:paraId="5F0CD78D" w14:textId="77777777" w:rsidR="006D212A" w:rsidRPr="005013E2" w:rsidRDefault="006D212A">
      <w:pPr>
        <w:jc w:val="both"/>
        <w:rPr>
          <w:rFonts w:ascii="Calibri" w:hAnsi="Calibri" w:cs="Calibri"/>
        </w:rPr>
      </w:pPr>
    </w:p>
    <w:p w14:paraId="0AB61431" w14:textId="77777777" w:rsidR="00867E35" w:rsidRPr="005013E2" w:rsidRDefault="00867E35" w:rsidP="00867E35">
      <w:pPr>
        <w:jc w:val="both"/>
        <w:rPr>
          <w:rFonts w:ascii="Calibri" w:hAnsi="Calibri" w:cs="Calibri"/>
        </w:rPr>
      </w:pPr>
      <w:r w:rsidRPr="005013E2">
        <w:rPr>
          <w:rFonts w:ascii="Calibri" w:hAnsi="Calibri" w:cs="Calibri"/>
        </w:rPr>
        <w:t>Record the caller’s name and contact number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867E35" w:rsidRPr="00A45652" w14:paraId="4627B989" w14:textId="77777777" w:rsidTr="00277C3C">
        <w:tc>
          <w:tcPr>
            <w:tcW w:w="9245" w:type="dxa"/>
          </w:tcPr>
          <w:p w14:paraId="063158B9" w14:textId="77777777" w:rsidR="00867E35" w:rsidRPr="005013E2" w:rsidRDefault="00867E35" w:rsidP="00277C3C">
            <w:pPr>
              <w:jc w:val="both"/>
              <w:rPr>
                <w:rFonts w:ascii="Calibri" w:hAnsi="Calibri" w:cs="Calibri"/>
              </w:rPr>
            </w:pPr>
          </w:p>
          <w:p w14:paraId="2E25582C" w14:textId="77777777" w:rsidR="00867E35" w:rsidRPr="005013E2" w:rsidRDefault="00867E35" w:rsidP="00277C3C">
            <w:pPr>
              <w:jc w:val="both"/>
              <w:rPr>
                <w:rFonts w:ascii="Calibri" w:hAnsi="Calibri" w:cs="Calibri"/>
              </w:rPr>
            </w:pPr>
          </w:p>
          <w:p w14:paraId="69B454D7" w14:textId="77777777" w:rsidR="00867E35" w:rsidRPr="005013E2" w:rsidRDefault="00867E35" w:rsidP="00277C3C">
            <w:pPr>
              <w:jc w:val="both"/>
              <w:rPr>
                <w:rFonts w:ascii="Calibri" w:hAnsi="Calibri" w:cs="Calibri"/>
              </w:rPr>
            </w:pPr>
          </w:p>
        </w:tc>
      </w:tr>
    </w:tbl>
    <w:p w14:paraId="7D059927" w14:textId="77777777" w:rsidR="00867E35" w:rsidRPr="005013E2" w:rsidRDefault="00867E35" w:rsidP="00867E35">
      <w:pPr>
        <w:jc w:val="both"/>
        <w:rPr>
          <w:rFonts w:ascii="Calibri" w:hAnsi="Calibri" w:cs="Calibri"/>
        </w:rPr>
      </w:pPr>
    </w:p>
    <w:p w14:paraId="5AD16BF2" w14:textId="77777777" w:rsidR="00867E35" w:rsidRPr="005013E2" w:rsidRDefault="00867E35" w:rsidP="00E1797C">
      <w:pPr>
        <w:ind w:firstLine="709"/>
        <w:rPr>
          <w:rFonts w:ascii="Calibri" w:hAnsi="Calibri" w:cs="Calibri"/>
        </w:rPr>
      </w:pPr>
      <w:r w:rsidRPr="005013E2">
        <w:rPr>
          <w:rFonts w:ascii="Calibri" w:hAnsi="Calibri" w:cs="Calibri"/>
        </w:rPr>
        <w:t>Name and location of the work site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867E35" w:rsidRPr="00A45652" w14:paraId="4DBFD63F" w14:textId="77777777" w:rsidTr="00277C3C">
        <w:tc>
          <w:tcPr>
            <w:tcW w:w="9245" w:type="dxa"/>
          </w:tcPr>
          <w:p w14:paraId="2F2709A4" w14:textId="77777777" w:rsidR="00867E35" w:rsidRPr="005013E2" w:rsidRDefault="00867E35" w:rsidP="00E376E5">
            <w:pPr>
              <w:rPr>
                <w:rFonts w:ascii="Calibri" w:hAnsi="Calibri" w:cs="Calibri"/>
              </w:rPr>
            </w:pPr>
          </w:p>
          <w:p w14:paraId="07A9B38B" w14:textId="77777777" w:rsidR="00867E35" w:rsidRPr="005013E2" w:rsidRDefault="00867E35" w:rsidP="00E376E5">
            <w:pPr>
              <w:rPr>
                <w:rFonts w:ascii="Calibri" w:hAnsi="Calibri" w:cs="Calibri"/>
              </w:rPr>
            </w:pPr>
          </w:p>
          <w:p w14:paraId="1459A29B" w14:textId="77777777" w:rsidR="00867E35" w:rsidRPr="005013E2" w:rsidRDefault="00867E35" w:rsidP="00E376E5">
            <w:pPr>
              <w:rPr>
                <w:rFonts w:ascii="Calibri" w:hAnsi="Calibri" w:cs="Calibri"/>
              </w:rPr>
            </w:pPr>
          </w:p>
        </w:tc>
      </w:tr>
    </w:tbl>
    <w:p w14:paraId="538B02BB" w14:textId="77777777" w:rsidR="00867E35" w:rsidRPr="005013E2" w:rsidRDefault="00867E35" w:rsidP="00867E35">
      <w:pPr>
        <w:jc w:val="both"/>
        <w:rPr>
          <w:rFonts w:ascii="Calibri" w:hAnsi="Calibri" w:cs="Calibri"/>
        </w:rPr>
      </w:pPr>
    </w:p>
    <w:p w14:paraId="16F4A397" w14:textId="77777777" w:rsidR="00867E35" w:rsidRPr="005013E2" w:rsidRDefault="00030A4D" w:rsidP="00E1797C">
      <w:pPr>
        <w:jc w:val="both"/>
        <w:rPr>
          <w:rFonts w:ascii="Calibri" w:hAnsi="Calibri" w:cs="Calibri"/>
        </w:rPr>
      </w:pPr>
      <w:r w:rsidRPr="005013E2">
        <w:rPr>
          <w:rFonts w:ascii="Calibri" w:hAnsi="Calibri" w:cs="Calibri"/>
        </w:rPr>
        <w:t xml:space="preserve">   </w:t>
      </w:r>
      <w:r w:rsidR="00E1797C" w:rsidRPr="005013E2">
        <w:rPr>
          <w:rFonts w:ascii="Calibri" w:hAnsi="Calibri" w:cs="Calibri"/>
        </w:rPr>
        <w:tab/>
      </w:r>
      <w:r w:rsidR="00867E35" w:rsidRPr="005013E2">
        <w:rPr>
          <w:rFonts w:ascii="Calibri" w:hAnsi="Calibri" w:cs="Calibri"/>
        </w:rPr>
        <w:t xml:space="preserve">Date and time of the accident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867E35" w:rsidRPr="00A45652" w14:paraId="57F2B8C2" w14:textId="77777777" w:rsidTr="00277C3C">
        <w:tc>
          <w:tcPr>
            <w:tcW w:w="9245" w:type="dxa"/>
          </w:tcPr>
          <w:p w14:paraId="4234A1A9" w14:textId="77777777" w:rsidR="00867E35" w:rsidRPr="005013E2" w:rsidRDefault="00867E35" w:rsidP="00277C3C">
            <w:pPr>
              <w:jc w:val="both"/>
              <w:rPr>
                <w:rFonts w:ascii="Calibri" w:hAnsi="Calibri" w:cs="Calibri"/>
              </w:rPr>
            </w:pPr>
          </w:p>
          <w:p w14:paraId="782AA702" w14:textId="77777777" w:rsidR="00867E35" w:rsidRPr="005013E2" w:rsidRDefault="00867E35" w:rsidP="00277C3C">
            <w:pPr>
              <w:jc w:val="both"/>
              <w:rPr>
                <w:rFonts w:ascii="Calibri" w:hAnsi="Calibri" w:cs="Calibri"/>
              </w:rPr>
            </w:pPr>
          </w:p>
          <w:p w14:paraId="1755F708" w14:textId="77777777" w:rsidR="00867E35" w:rsidRPr="005013E2" w:rsidRDefault="00867E35" w:rsidP="00277C3C">
            <w:pPr>
              <w:jc w:val="both"/>
              <w:rPr>
                <w:rFonts w:ascii="Calibri" w:hAnsi="Calibri" w:cs="Calibri"/>
              </w:rPr>
            </w:pPr>
          </w:p>
        </w:tc>
      </w:tr>
    </w:tbl>
    <w:p w14:paraId="15A6D5ED" w14:textId="77777777" w:rsidR="00867E35" w:rsidRPr="005013E2" w:rsidRDefault="00867E35" w:rsidP="00867E35">
      <w:pPr>
        <w:jc w:val="both"/>
        <w:rPr>
          <w:rFonts w:ascii="Calibri" w:hAnsi="Calibri" w:cs="Calibri"/>
        </w:rPr>
      </w:pPr>
    </w:p>
    <w:p w14:paraId="3C69AAB5" w14:textId="77777777" w:rsidR="00867E35" w:rsidRPr="005013E2" w:rsidRDefault="00867E35" w:rsidP="00E1797C">
      <w:pPr>
        <w:ind w:firstLine="709"/>
        <w:jc w:val="both"/>
        <w:rPr>
          <w:rFonts w:ascii="Calibri" w:hAnsi="Calibri" w:cs="Calibri"/>
        </w:rPr>
      </w:pPr>
      <w:r w:rsidRPr="005013E2">
        <w:rPr>
          <w:rFonts w:ascii="Calibri" w:hAnsi="Calibri" w:cs="Calibri"/>
        </w:rPr>
        <w:t>Description of the accident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867E35" w:rsidRPr="00A45652" w14:paraId="4EBF6874" w14:textId="77777777" w:rsidTr="00277C3C">
        <w:tc>
          <w:tcPr>
            <w:tcW w:w="9245" w:type="dxa"/>
          </w:tcPr>
          <w:p w14:paraId="3CC6B1C7" w14:textId="77777777" w:rsidR="00867E35" w:rsidRPr="005013E2" w:rsidRDefault="00867E35" w:rsidP="00277C3C">
            <w:pPr>
              <w:jc w:val="both"/>
              <w:rPr>
                <w:rFonts w:ascii="Calibri" w:hAnsi="Calibri" w:cs="Calibri"/>
              </w:rPr>
            </w:pPr>
          </w:p>
          <w:p w14:paraId="2D9EF8D5" w14:textId="77777777" w:rsidR="00867E35" w:rsidRPr="005013E2" w:rsidRDefault="00867E35" w:rsidP="00277C3C">
            <w:pPr>
              <w:jc w:val="both"/>
              <w:rPr>
                <w:rFonts w:ascii="Calibri" w:hAnsi="Calibri" w:cs="Calibri"/>
              </w:rPr>
            </w:pPr>
          </w:p>
          <w:p w14:paraId="46BCDF8A" w14:textId="77777777" w:rsidR="00030A4D" w:rsidRPr="005013E2" w:rsidRDefault="00030A4D" w:rsidP="00277C3C">
            <w:pPr>
              <w:jc w:val="both"/>
              <w:rPr>
                <w:rFonts w:ascii="Calibri" w:hAnsi="Calibri" w:cs="Calibri"/>
              </w:rPr>
            </w:pPr>
          </w:p>
          <w:p w14:paraId="56D89B01" w14:textId="77777777" w:rsidR="00867E35" w:rsidRPr="005013E2" w:rsidRDefault="00867E35" w:rsidP="00277C3C">
            <w:pPr>
              <w:jc w:val="both"/>
              <w:rPr>
                <w:rFonts w:ascii="Calibri" w:hAnsi="Calibri" w:cs="Calibri"/>
              </w:rPr>
            </w:pPr>
          </w:p>
        </w:tc>
      </w:tr>
    </w:tbl>
    <w:p w14:paraId="201703FB" w14:textId="77777777" w:rsidR="00867E35" w:rsidRPr="005013E2" w:rsidRDefault="00867E35" w:rsidP="00867E35">
      <w:pPr>
        <w:jc w:val="both"/>
        <w:rPr>
          <w:rFonts w:ascii="Calibri" w:hAnsi="Calibri" w:cs="Calibri"/>
        </w:rPr>
      </w:pPr>
    </w:p>
    <w:p w14:paraId="2E0085DB" w14:textId="77777777" w:rsidR="00867E35" w:rsidRPr="005013E2" w:rsidRDefault="00867E35" w:rsidP="00E1797C">
      <w:pPr>
        <w:ind w:firstLine="709"/>
        <w:jc w:val="both"/>
        <w:rPr>
          <w:rFonts w:ascii="Calibri" w:hAnsi="Calibri" w:cs="Calibri"/>
        </w:rPr>
      </w:pPr>
      <w:r w:rsidRPr="005013E2">
        <w:rPr>
          <w:rFonts w:ascii="Calibri" w:hAnsi="Calibri" w:cs="Calibri"/>
        </w:rPr>
        <w:t xml:space="preserve">Number of personnel at the site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867E35" w:rsidRPr="00A45652" w14:paraId="16B83BA1" w14:textId="77777777" w:rsidTr="00277C3C">
        <w:tc>
          <w:tcPr>
            <w:tcW w:w="9245" w:type="dxa"/>
          </w:tcPr>
          <w:p w14:paraId="651BFBF2" w14:textId="77777777" w:rsidR="00867E35" w:rsidRPr="005013E2" w:rsidRDefault="00867E35" w:rsidP="00277C3C">
            <w:pPr>
              <w:jc w:val="both"/>
              <w:rPr>
                <w:rFonts w:ascii="Calibri" w:hAnsi="Calibri" w:cs="Calibri"/>
              </w:rPr>
            </w:pPr>
          </w:p>
          <w:p w14:paraId="7D9D6780" w14:textId="77777777" w:rsidR="00867E35" w:rsidRPr="005013E2" w:rsidRDefault="00867E35" w:rsidP="00277C3C">
            <w:pPr>
              <w:jc w:val="both"/>
              <w:rPr>
                <w:rFonts w:ascii="Calibri" w:hAnsi="Calibri" w:cs="Calibri"/>
              </w:rPr>
            </w:pPr>
          </w:p>
          <w:p w14:paraId="1A988B9E" w14:textId="77777777" w:rsidR="00867E35" w:rsidRPr="005013E2" w:rsidRDefault="00867E35" w:rsidP="00277C3C">
            <w:pPr>
              <w:jc w:val="both"/>
              <w:rPr>
                <w:rFonts w:ascii="Calibri" w:hAnsi="Calibri" w:cs="Calibri"/>
              </w:rPr>
            </w:pPr>
          </w:p>
          <w:p w14:paraId="6930F873" w14:textId="77777777" w:rsidR="00030A4D" w:rsidRPr="005013E2" w:rsidRDefault="00030A4D" w:rsidP="00277C3C">
            <w:pPr>
              <w:jc w:val="both"/>
              <w:rPr>
                <w:rFonts w:ascii="Calibri" w:hAnsi="Calibri" w:cs="Calibri"/>
              </w:rPr>
            </w:pPr>
          </w:p>
        </w:tc>
      </w:tr>
    </w:tbl>
    <w:p w14:paraId="34D45FE3" w14:textId="77777777" w:rsidR="00867E35" w:rsidRPr="005013E2" w:rsidRDefault="00867E35" w:rsidP="00867E35">
      <w:pPr>
        <w:jc w:val="both"/>
        <w:rPr>
          <w:rFonts w:ascii="Calibri" w:hAnsi="Calibri" w:cs="Calibri"/>
        </w:rPr>
      </w:pPr>
    </w:p>
    <w:p w14:paraId="526F5D7B" w14:textId="77777777" w:rsidR="00867E35" w:rsidRPr="005013E2" w:rsidRDefault="00867E35" w:rsidP="00E1797C">
      <w:pPr>
        <w:ind w:firstLine="709"/>
        <w:jc w:val="both"/>
        <w:rPr>
          <w:rFonts w:ascii="Calibri" w:hAnsi="Calibri" w:cs="Calibri"/>
        </w:rPr>
      </w:pPr>
      <w:r w:rsidRPr="005013E2">
        <w:rPr>
          <w:rFonts w:ascii="Calibri" w:hAnsi="Calibri" w:cs="Calibri"/>
        </w:rPr>
        <w:t>Extent / number of casualties (see above)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867E35" w:rsidRPr="00A45652" w14:paraId="7E95DDDB" w14:textId="77777777" w:rsidTr="00277C3C">
        <w:tc>
          <w:tcPr>
            <w:tcW w:w="9245" w:type="dxa"/>
          </w:tcPr>
          <w:p w14:paraId="1562259B" w14:textId="77777777" w:rsidR="00867E35" w:rsidRPr="005013E2" w:rsidRDefault="00867E35" w:rsidP="00277C3C">
            <w:pPr>
              <w:jc w:val="both"/>
              <w:rPr>
                <w:rFonts w:ascii="Calibri" w:hAnsi="Calibri" w:cs="Calibri"/>
              </w:rPr>
            </w:pPr>
          </w:p>
          <w:p w14:paraId="714970B1" w14:textId="77777777" w:rsidR="00030A4D" w:rsidRPr="005013E2" w:rsidRDefault="00030A4D" w:rsidP="00277C3C">
            <w:pPr>
              <w:jc w:val="both"/>
              <w:rPr>
                <w:rFonts w:ascii="Calibri" w:hAnsi="Calibri" w:cs="Calibri"/>
              </w:rPr>
            </w:pPr>
          </w:p>
          <w:p w14:paraId="297517C9" w14:textId="77777777" w:rsidR="00867E35" w:rsidRPr="005013E2" w:rsidRDefault="00867E35" w:rsidP="00277C3C">
            <w:pPr>
              <w:jc w:val="both"/>
              <w:rPr>
                <w:rFonts w:ascii="Calibri" w:hAnsi="Calibri" w:cs="Calibri"/>
              </w:rPr>
            </w:pPr>
          </w:p>
          <w:p w14:paraId="0C1E39A3" w14:textId="77777777" w:rsidR="00867E35" w:rsidRPr="005013E2" w:rsidRDefault="00867E35" w:rsidP="00277C3C">
            <w:pPr>
              <w:jc w:val="both"/>
              <w:rPr>
                <w:rFonts w:ascii="Calibri" w:hAnsi="Calibri" w:cs="Calibri"/>
              </w:rPr>
            </w:pPr>
          </w:p>
        </w:tc>
      </w:tr>
    </w:tbl>
    <w:p w14:paraId="566D0AE0" w14:textId="77777777" w:rsidR="00867E35" w:rsidRPr="005013E2" w:rsidRDefault="00867E35" w:rsidP="00867E35">
      <w:pPr>
        <w:jc w:val="both"/>
        <w:rPr>
          <w:rFonts w:ascii="Calibri" w:hAnsi="Calibri" w:cs="Calibri"/>
        </w:rPr>
      </w:pPr>
    </w:p>
    <w:p w14:paraId="30471801" w14:textId="77777777" w:rsidR="00867E35" w:rsidRPr="005013E2" w:rsidRDefault="00867E35" w:rsidP="00E1797C">
      <w:pPr>
        <w:ind w:firstLine="709"/>
        <w:jc w:val="both"/>
        <w:rPr>
          <w:rFonts w:ascii="Calibri" w:hAnsi="Calibri" w:cs="Calibri"/>
        </w:rPr>
      </w:pPr>
      <w:r w:rsidRPr="005013E2">
        <w:rPr>
          <w:rFonts w:ascii="Calibri" w:hAnsi="Calibri" w:cs="Calibri"/>
        </w:rPr>
        <w:t>Detail of equipment down/ damage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867E35" w:rsidRPr="00A45652" w14:paraId="68BF3773" w14:textId="77777777" w:rsidTr="00277C3C">
        <w:tc>
          <w:tcPr>
            <w:tcW w:w="9245" w:type="dxa"/>
          </w:tcPr>
          <w:p w14:paraId="3270B608" w14:textId="77777777" w:rsidR="00867E35" w:rsidRPr="005013E2" w:rsidRDefault="00867E35" w:rsidP="00277C3C">
            <w:pPr>
              <w:jc w:val="both"/>
              <w:rPr>
                <w:rFonts w:ascii="Calibri" w:hAnsi="Calibri" w:cs="Calibri"/>
              </w:rPr>
            </w:pPr>
          </w:p>
          <w:p w14:paraId="29041851" w14:textId="77777777" w:rsidR="00867E35" w:rsidRPr="005013E2" w:rsidRDefault="00867E35" w:rsidP="00277C3C">
            <w:pPr>
              <w:jc w:val="both"/>
              <w:rPr>
                <w:rFonts w:ascii="Calibri" w:hAnsi="Calibri" w:cs="Calibri"/>
              </w:rPr>
            </w:pPr>
          </w:p>
          <w:p w14:paraId="1D2592E0" w14:textId="77777777" w:rsidR="00867E35" w:rsidRPr="005013E2" w:rsidRDefault="00867E35" w:rsidP="00277C3C">
            <w:pPr>
              <w:jc w:val="both"/>
              <w:rPr>
                <w:rFonts w:ascii="Calibri" w:hAnsi="Calibri" w:cs="Calibri"/>
              </w:rPr>
            </w:pPr>
          </w:p>
          <w:p w14:paraId="45805EBC" w14:textId="77777777" w:rsidR="00867E35" w:rsidRPr="005013E2" w:rsidRDefault="00867E35" w:rsidP="00277C3C">
            <w:pPr>
              <w:jc w:val="both"/>
              <w:rPr>
                <w:rFonts w:ascii="Calibri" w:hAnsi="Calibri" w:cs="Calibri"/>
              </w:rPr>
            </w:pPr>
          </w:p>
        </w:tc>
      </w:tr>
    </w:tbl>
    <w:p w14:paraId="0ABF18DD" w14:textId="77777777" w:rsidR="00BD09BE" w:rsidRPr="005013E2" w:rsidRDefault="00BD09BE" w:rsidP="00E1797C">
      <w:pPr>
        <w:ind w:firstLine="709"/>
        <w:jc w:val="both"/>
        <w:rPr>
          <w:rFonts w:ascii="Calibri" w:hAnsi="Calibri" w:cs="Calibri"/>
        </w:rPr>
      </w:pPr>
    </w:p>
    <w:p w14:paraId="602980D8" w14:textId="77777777" w:rsidR="00BD09BE" w:rsidRPr="005013E2" w:rsidRDefault="00BD09BE" w:rsidP="00E1797C">
      <w:pPr>
        <w:ind w:firstLine="709"/>
        <w:jc w:val="both"/>
        <w:rPr>
          <w:rFonts w:ascii="Calibri" w:hAnsi="Calibri" w:cs="Calibri"/>
        </w:rPr>
      </w:pPr>
    </w:p>
    <w:p w14:paraId="3340BEE7" w14:textId="77777777" w:rsidR="00BD09BE" w:rsidRPr="005013E2" w:rsidRDefault="00BD09BE" w:rsidP="00E1797C">
      <w:pPr>
        <w:ind w:firstLine="709"/>
        <w:jc w:val="both"/>
        <w:rPr>
          <w:rFonts w:ascii="Calibri" w:hAnsi="Calibri" w:cs="Calibri"/>
        </w:rPr>
      </w:pPr>
    </w:p>
    <w:p w14:paraId="55E874FD" w14:textId="77777777" w:rsidR="00867E35" w:rsidRPr="005013E2" w:rsidRDefault="00867E35" w:rsidP="00E1797C">
      <w:pPr>
        <w:ind w:firstLine="709"/>
        <w:jc w:val="both"/>
        <w:rPr>
          <w:rFonts w:ascii="Calibri" w:hAnsi="Calibri" w:cs="Calibri"/>
        </w:rPr>
      </w:pPr>
      <w:r w:rsidRPr="005013E2">
        <w:rPr>
          <w:rFonts w:ascii="Calibri" w:hAnsi="Calibri" w:cs="Calibri"/>
        </w:rPr>
        <w:t xml:space="preserve">Status of the well bore (position of plugs etc.)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867E35" w:rsidRPr="00A45652" w14:paraId="4712458D" w14:textId="77777777" w:rsidTr="00277C3C">
        <w:tc>
          <w:tcPr>
            <w:tcW w:w="9245" w:type="dxa"/>
          </w:tcPr>
          <w:p w14:paraId="51DCFC47" w14:textId="77777777" w:rsidR="00867E35" w:rsidRPr="005013E2" w:rsidRDefault="00867E35" w:rsidP="00277C3C">
            <w:pPr>
              <w:jc w:val="both"/>
              <w:rPr>
                <w:rFonts w:ascii="Calibri" w:hAnsi="Calibri" w:cs="Calibri"/>
              </w:rPr>
            </w:pPr>
          </w:p>
          <w:p w14:paraId="25C71EFD" w14:textId="77777777" w:rsidR="00867E35" w:rsidRPr="005013E2" w:rsidRDefault="00867E35" w:rsidP="00277C3C">
            <w:pPr>
              <w:jc w:val="both"/>
              <w:rPr>
                <w:rFonts w:ascii="Calibri" w:hAnsi="Calibri" w:cs="Calibri"/>
              </w:rPr>
            </w:pPr>
          </w:p>
          <w:p w14:paraId="62FC98AA" w14:textId="77777777" w:rsidR="00867E35" w:rsidRPr="005013E2" w:rsidRDefault="00867E35" w:rsidP="00277C3C">
            <w:pPr>
              <w:jc w:val="both"/>
              <w:rPr>
                <w:rFonts w:ascii="Calibri" w:hAnsi="Calibri" w:cs="Calibri"/>
              </w:rPr>
            </w:pPr>
          </w:p>
          <w:p w14:paraId="0F7999E9" w14:textId="77777777" w:rsidR="00867E35" w:rsidRPr="005013E2" w:rsidRDefault="00867E35" w:rsidP="00277C3C">
            <w:pPr>
              <w:jc w:val="both"/>
              <w:rPr>
                <w:rFonts w:ascii="Calibri" w:hAnsi="Calibri" w:cs="Calibri"/>
              </w:rPr>
            </w:pPr>
          </w:p>
        </w:tc>
      </w:tr>
    </w:tbl>
    <w:p w14:paraId="23031E1F" w14:textId="77777777" w:rsidR="00867E35" w:rsidRPr="005013E2" w:rsidRDefault="00867E35" w:rsidP="00867E35">
      <w:pPr>
        <w:jc w:val="both"/>
        <w:rPr>
          <w:rFonts w:ascii="Calibri" w:hAnsi="Calibri" w:cs="Calibri"/>
        </w:rPr>
      </w:pPr>
    </w:p>
    <w:p w14:paraId="49A75451" w14:textId="77777777" w:rsidR="00867E35" w:rsidRPr="005013E2" w:rsidRDefault="00867E35" w:rsidP="00E1797C">
      <w:pPr>
        <w:ind w:firstLine="709"/>
        <w:jc w:val="both"/>
        <w:rPr>
          <w:rFonts w:ascii="Calibri" w:hAnsi="Calibri" w:cs="Calibri"/>
        </w:rPr>
      </w:pPr>
      <w:r w:rsidRPr="005013E2">
        <w:rPr>
          <w:rFonts w:ascii="Calibri" w:hAnsi="Calibri" w:cs="Calibri"/>
        </w:rPr>
        <w:t xml:space="preserve">Evacuation / rescue requirements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867E35" w:rsidRPr="00A45652" w14:paraId="73C51B08" w14:textId="77777777" w:rsidTr="00277C3C">
        <w:tc>
          <w:tcPr>
            <w:tcW w:w="9245" w:type="dxa"/>
          </w:tcPr>
          <w:p w14:paraId="335A8516" w14:textId="77777777" w:rsidR="00867E35" w:rsidRPr="005013E2" w:rsidRDefault="00867E35" w:rsidP="00277C3C">
            <w:pPr>
              <w:jc w:val="both"/>
              <w:rPr>
                <w:rFonts w:ascii="Calibri" w:hAnsi="Calibri" w:cs="Calibri"/>
              </w:rPr>
            </w:pPr>
          </w:p>
          <w:p w14:paraId="32B078C8" w14:textId="77777777" w:rsidR="00867E35" w:rsidRPr="005013E2" w:rsidRDefault="00867E35" w:rsidP="00277C3C">
            <w:pPr>
              <w:jc w:val="both"/>
              <w:rPr>
                <w:rFonts w:ascii="Calibri" w:hAnsi="Calibri" w:cs="Calibri"/>
              </w:rPr>
            </w:pPr>
          </w:p>
          <w:p w14:paraId="371657B0" w14:textId="77777777" w:rsidR="00867E35" w:rsidRPr="005013E2" w:rsidRDefault="00867E35" w:rsidP="00277C3C">
            <w:pPr>
              <w:jc w:val="both"/>
              <w:rPr>
                <w:rFonts w:ascii="Calibri" w:hAnsi="Calibri" w:cs="Calibri"/>
              </w:rPr>
            </w:pPr>
          </w:p>
          <w:p w14:paraId="6F2EDC44" w14:textId="77777777" w:rsidR="00867E35" w:rsidRPr="005013E2" w:rsidRDefault="00867E35" w:rsidP="00277C3C">
            <w:pPr>
              <w:jc w:val="both"/>
              <w:rPr>
                <w:rFonts w:ascii="Calibri" w:hAnsi="Calibri" w:cs="Calibri"/>
              </w:rPr>
            </w:pPr>
          </w:p>
        </w:tc>
      </w:tr>
    </w:tbl>
    <w:p w14:paraId="6BAAE555" w14:textId="77777777" w:rsidR="00867E35" w:rsidRPr="005013E2" w:rsidRDefault="00867E35" w:rsidP="00867E35">
      <w:pPr>
        <w:jc w:val="both"/>
        <w:rPr>
          <w:rFonts w:ascii="Calibri" w:hAnsi="Calibri" w:cs="Calibri"/>
        </w:rPr>
      </w:pPr>
    </w:p>
    <w:p w14:paraId="162CEF95" w14:textId="77777777" w:rsidR="00867E35" w:rsidRPr="005013E2" w:rsidRDefault="00867E35" w:rsidP="00E1797C">
      <w:pPr>
        <w:ind w:firstLine="709"/>
        <w:jc w:val="both"/>
        <w:rPr>
          <w:rFonts w:ascii="Calibri" w:hAnsi="Calibri" w:cs="Calibri"/>
        </w:rPr>
      </w:pPr>
      <w:r w:rsidRPr="005013E2">
        <w:rPr>
          <w:rFonts w:ascii="Calibri" w:hAnsi="Calibri" w:cs="Calibri"/>
        </w:rPr>
        <w:t>Action being taken to control losses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867E35" w:rsidRPr="00A45652" w14:paraId="39AFDBF2" w14:textId="77777777" w:rsidTr="00277C3C">
        <w:tc>
          <w:tcPr>
            <w:tcW w:w="9245" w:type="dxa"/>
          </w:tcPr>
          <w:p w14:paraId="54EFEACA" w14:textId="77777777" w:rsidR="00867E35" w:rsidRPr="005013E2" w:rsidRDefault="00867E35" w:rsidP="00277C3C">
            <w:pPr>
              <w:jc w:val="both"/>
              <w:rPr>
                <w:rFonts w:ascii="Calibri" w:hAnsi="Calibri" w:cs="Calibri"/>
              </w:rPr>
            </w:pPr>
          </w:p>
          <w:p w14:paraId="130F220D" w14:textId="77777777" w:rsidR="00867E35" w:rsidRPr="005013E2" w:rsidRDefault="00867E35" w:rsidP="00277C3C">
            <w:pPr>
              <w:jc w:val="both"/>
              <w:rPr>
                <w:rFonts w:ascii="Calibri" w:hAnsi="Calibri" w:cs="Calibri"/>
              </w:rPr>
            </w:pPr>
          </w:p>
          <w:p w14:paraId="4699F7F5" w14:textId="77777777" w:rsidR="00867E35" w:rsidRPr="005013E2" w:rsidRDefault="00867E35" w:rsidP="00277C3C">
            <w:pPr>
              <w:jc w:val="both"/>
              <w:rPr>
                <w:rFonts w:ascii="Calibri" w:hAnsi="Calibri" w:cs="Calibri"/>
              </w:rPr>
            </w:pPr>
          </w:p>
          <w:p w14:paraId="1BCA446D" w14:textId="77777777" w:rsidR="00867E35" w:rsidRPr="005013E2" w:rsidRDefault="00867E35" w:rsidP="00277C3C">
            <w:pPr>
              <w:jc w:val="both"/>
              <w:rPr>
                <w:rFonts w:ascii="Calibri" w:hAnsi="Calibri" w:cs="Calibri"/>
              </w:rPr>
            </w:pPr>
          </w:p>
        </w:tc>
      </w:tr>
    </w:tbl>
    <w:p w14:paraId="2A959E4B" w14:textId="77777777" w:rsidR="00867E35" w:rsidRPr="005013E2" w:rsidRDefault="00867E35" w:rsidP="00867E35">
      <w:pPr>
        <w:jc w:val="both"/>
        <w:rPr>
          <w:rFonts w:ascii="Calibri" w:hAnsi="Calibri" w:cs="Calibri"/>
        </w:rPr>
      </w:pPr>
    </w:p>
    <w:p w14:paraId="48E672BF" w14:textId="77777777" w:rsidR="00867E35" w:rsidRPr="005013E2" w:rsidRDefault="00867E35" w:rsidP="00E1797C">
      <w:pPr>
        <w:ind w:firstLine="709"/>
        <w:jc w:val="both"/>
        <w:rPr>
          <w:rFonts w:ascii="Calibri" w:hAnsi="Calibri" w:cs="Calibri"/>
        </w:rPr>
      </w:pPr>
      <w:r w:rsidRPr="005013E2">
        <w:rPr>
          <w:rFonts w:ascii="Calibri" w:hAnsi="Calibri" w:cs="Calibri"/>
        </w:rPr>
        <w:t>Any external assistance participating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867E35" w:rsidRPr="00A45652" w14:paraId="326DD949" w14:textId="77777777" w:rsidTr="00277C3C">
        <w:tc>
          <w:tcPr>
            <w:tcW w:w="9245" w:type="dxa"/>
          </w:tcPr>
          <w:p w14:paraId="4BCCD883" w14:textId="77777777" w:rsidR="00867E35" w:rsidRPr="005013E2" w:rsidRDefault="00867E35" w:rsidP="00277C3C">
            <w:pPr>
              <w:jc w:val="both"/>
              <w:rPr>
                <w:rFonts w:ascii="Calibri" w:hAnsi="Calibri" w:cs="Calibri"/>
              </w:rPr>
            </w:pPr>
          </w:p>
          <w:p w14:paraId="0C9AEC3D" w14:textId="77777777" w:rsidR="00867E35" w:rsidRPr="005013E2" w:rsidRDefault="00867E35" w:rsidP="00277C3C">
            <w:pPr>
              <w:jc w:val="both"/>
              <w:rPr>
                <w:rFonts w:ascii="Calibri" w:hAnsi="Calibri" w:cs="Calibri"/>
              </w:rPr>
            </w:pPr>
          </w:p>
          <w:p w14:paraId="2E65A10D" w14:textId="77777777" w:rsidR="00867E35" w:rsidRPr="005013E2" w:rsidRDefault="00867E35" w:rsidP="00277C3C">
            <w:pPr>
              <w:jc w:val="both"/>
              <w:rPr>
                <w:rFonts w:ascii="Calibri" w:hAnsi="Calibri" w:cs="Calibri"/>
              </w:rPr>
            </w:pPr>
          </w:p>
          <w:p w14:paraId="0BE02EBE" w14:textId="77777777" w:rsidR="00867E35" w:rsidRPr="005013E2" w:rsidRDefault="00867E35" w:rsidP="00277C3C">
            <w:pPr>
              <w:jc w:val="both"/>
              <w:rPr>
                <w:rFonts w:ascii="Calibri" w:hAnsi="Calibri" w:cs="Calibri"/>
              </w:rPr>
            </w:pPr>
          </w:p>
        </w:tc>
      </w:tr>
    </w:tbl>
    <w:p w14:paraId="3B358A14" w14:textId="77777777" w:rsidR="00867E35" w:rsidRPr="005013E2" w:rsidRDefault="00867E35" w:rsidP="00867E35">
      <w:pPr>
        <w:jc w:val="both"/>
        <w:rPr>
          <w:rFonts w:ascii="Calibri" w:hAnsi="Calibri" w:cs="Calibri"/>
          <w:b/>
        </w:rPr>
      </w:pPr>
    </w:p>
    <w:p w14:paraId="0FFF02D3" w14:textId="77777777" w:rsidR="00867E35" w:rsidRPr="005013E2" w:rsidRDefault="00867E35" w:rsidP="00E1797C">
      <w:pPr>
        <w:ind w:firstLine="709"/>
        <w:jc w:val="both"/>
        <w:rPr>
          <w:rFonts w:ascii="Calibri" w:hAnsi="Calibri" w:cs="Calibri"/>
        </w:rPr>
      </w:pPr>
      <w:r w:rsidRPr="005013E2">
        <w:rPr>
          <w:rFonts w:ascii="Calibri" w:hAnsi="Calibri" w:cs="Calibri"/>
        </w:rPr>
        <w:t xml:space="preserve">Weather Conditions if applicable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867E35" w:rsidRPr="00A45652" w14:paraId="15512C5E" w14:textId="77777777" w:rsidTr="00277C3C">
        <w:tc>
          <w:tcPr>
            <w:tcW w:w="9245" w:type="dxa"/>
          </w:tcPr>
          <w:p w14:paraId="451C1F29" w14:textId="77777777" w:rsidR="00867E35" w:rsidRPr="005013E2" w:rsidRDefault="00867E35" w:rsidP="00277C3C">
            <w:pPr>
              <w:jc w:val="both"/>
              <w:rPr>
                <w:rFonts w:ascii="Calibri" w:hAnsi="Calibri" w:cs="Calibri"/>
              </w:rPr>
            </w:pPr>
          </w:p>
          <w:p w14:paraId="62E43ECF" w14:textId="77777777" w:rsidR="00867E35" w:rsidRPr="005013E2" w:rsidRDefault="00867E35" w:rsidP="00277C3C">
            <w:pPr>
              <w:jc w:val="both"/>
              <w:rPr>
                <w:rFonts w:ascii="Calibri" w:hAnsi="Calibri" w:cs="Calibri"/>
              </w:rPr>
            </w:pPr>
          </w:p>
          <w:p w14:paraId="694A8003" w14:textId="77777777" w:rsidR="00867E35" w:rsidRPr="005013E2" w:rsidRDefault="00867E35" w:rsidP="00277C3C">
            <w:pPr>
              <w:jc w:val="both"/>
              <w:rPr>
                <w:rFonts w:ascii="Calibri" w:hAnsi="Calibri" w:cs="Calibri"/>
              </w:rPr>
            </w:pPr>
          </w:p>
          <w:p w14:paraId="6A1DD3BF" w14:textId="77777777" w:rsidR="00030A4D" w:rsidRPr="005013E2" w:rsidRDefault="00030A4D" w:rsidP="00277C3C">
            <w:pPr>
              <w:jc w:val="both"/>
              <w:rPr>
                <w:rFonts w:ascii="Calibri" w:hAnsi="Calibri" w:cs="Calibri"/>
              </w:rPr>
            </w:pPr>
          </w:p>
        </w:tc>
      </w:tr>
    </w:tbl>
    <w:p w14:paraId="661FCDCA" w14:textId="77777777" w:rsidR="00867E35" w:rsidRPr="005013E2" w:rsidRDefault="00867E35" w:rsidP="00867E35">
      <w:pPr>
        <w:jc w:val="both"/>
        <w:rPr>
          <w:rFonts w:ascii="Calibri" w:hAnsi="Calibri" w:cs="Calibri"/>
          <w:b/>
        </w:rPr>
      </w:pPr>
    </w:p>
    <w:p w14:paraId="6D26AEB3" w14:textId="77777777" w:rsidR="00867E35" w:rsidRPr="005013E2" w:rsidRDefault="00867E35" w:rsidP="00E1797C">
      <w:pPr>
        <w:ind w:firstLine="709"/>
        <w:jc w:val="both"/>
        <w:rPr>
          <w:rFonts w:ascii="Calibri" w:hAnsi="Calibri" w:cs="Calibri"/>
        </w:rPr>
      </w:pPr>
      <w:r w:rsidRPr="005013E2">
        <w:rPr>
          <w:rFonts w:ascii="Calibri" w:hAnsi="Calibri" w:cs="Calibri"/>
        </w:rPr>
        <w:t xml:space="preserve">Has the client been informed?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867E35" w:rsidRPr="00A45652" w14:paraId="60BEC880" w14:textId="77777777" w:rsidTr="00277C3C">
        <w:tc>
          <w:tcPr>
            <w:tcW w:w="9245" w:type="dxa"/>
          </w:tcPr>
          <w:p w14:paraId="0008ED96" w14:textId="77777777" w:rsidR="00867E35" w:rsidRPr="005013E2" w:rsidRDefault="00867E35" w:rsidP="00277C3C">
            <w:pPr>
              <w:jc w:val="both"/>
              <w:rPr>
                <w:rFonts w:ascii="Calibri" w:hAnsi="Calibri" w:cs="Calibri"/>
              </w:rPr>
            </w:pPr>
          </w:p>
          <w:p w14:paraId="718F3DF9" w14:textId="77777777" w:rsidR="00867E35" w:rsidRPr="005013E2" w:rsidRDefault="00867E35" w:rsidP="00277C3C">
            <w:pPr>
              <w:jc w:val="both"/>
              <w:rPr>
                <w:rFonts w:ascii="Calibri" w:hAnsi="Calibri" w:cs="Calibri"/>
              </w:rPr>
            </w:pPr>
          </w:p>
          <w:p w14:paraId="1F49794A" w14:textId="77777777" w:rsidR="00867E35" w:rsidRPr="005013E2" w:rsidRDefault="00867E35" w:rsidP="00277C3C">
            <w:pPr>
              <w:jc w:val="both"/>
              <w:rPr>
                <w:rFonts w:ascii="Calibri" w:hAnsi="Calibri" w:cs="Calibri"/>
              </w:rPr>
            </w:pPr>
          </w:p>
        </w:tc>
      </w:tr>
    </w:tbl>
    <w:p w14:paraId="121EAE52" w14:textId="77777777" w:rsidR="00867E35" w:rsidRPr="005013E2" w:rsidRDefault="00867E35" w:rsidP="00867E35">
      <w:pPr>
        <w:jc w:val="both"/>
        <w:rPr>
          <w:rFonts w:ascii="Calibri" w:hAnsi="Calibri" w:cs="Calibri"/>
        </w:rPr>
      </w:pPr>
    </w:p>
    <w:p w14:paraId="3E122EC5" w14:textId="77777777" w:rsidR="00867E35" w:rsidRPr="005013E2" w:rsidRDefault="00867E35" w:rsidP="00E1797C">
      <w:pPr>
        <w:ind w:firstLine="709"/>
        <w:jc w:val="both"/>
        <w:rPr>
          <w:rFonts w:ascii="Calibri" w:hAnsi="Calibri" w:cs="Calibri"/>
        </w:rPr>
      </w:pPr>
      <w:r w:rsidRPr="005013E2">
        <w:rPr>
          <w:rFonts w:ascii="Calibri" w:hAnsi="Calibri" w:cs="Calibri"/>
        </w:rPr>
        <w:t xml:space="preserve">Client contact person and telephone number for this event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867E35" w:rsidRPr="00A45652" w14:paraId="561BACA5" w14:textId="77777777" w:rsidTr="00277C3C">
        <w:tc>
          <w:tcPr>
            <w:tcW w:w="9245" w:type="dxa"/>
          </w:tcPr>
          <w:p w14:paraId="5A991122" w14:textId="77777777" w:rsidR="00867E35" w:rsidRPr="005013E2" w:rsidRDefault="00867E35" w:rsidP="00277C3C">
            <w:pPr>
              <w:jc w:val="both"/>
              <w:rPr>
                <w:rFonts w:ascii="Calibri" w:hAnsi="Calibri" w:cs="Calibri"/>
              </w:rPr>
            </w:pPr>
          </w:p>
          <w:p w14:paraId="3D332FD3" w14:textId="77777777" w:rsidR="00867E35" w:rsidRPr="005013E2" w:rsidRDefault="00867E35" w:rsidP="00277C3C">
            <w:pPr>
              <w:jc w:val="both"/>
              <w:rPr>
                <w:rFonts w:ascii="Calibri" w:hAnsi="Calibri" w:cs="Calibri"/>
              </w:rPr>
            </w:pPr>
          </w:p>
          <w:p w14:paraId="6FBE8FC2" w14:textId="77777777" w:rsidR="00867E35" w:rsidRPr="005013E2" w:rsidRDefault="00867E35" w:rsidP="00277C3C">
            <w:pPr>
              <w:jc w:val="both"/>
              <w:rPr>
                <w:rFonts w:ascii="Calibri" w:hAnsi="Calibri" w:cs="Calibri"/>
              </w:rPr>
            </w:pPr>
          </w:p>
          <w:p w14:paraId="7C9E0B12" w14:textId="77777777" w:rsidR="00867E35" w:rsidRPr="005013E2" w:rsidRDefault="00867E35" w:rsidP="00277C3C">
            <w:pPr>
              <w:jc w:val="both"/>
              <w:rPr>
                <w:rFonts w:ascii="Calibri" w:hAnsi="Calibri" w:cs="Calibri"/>
              </w:rPr>
            </w:pPr>
          </w:p>
        </w:tc>
      </w:tr>
    </w:tbl>
    <w:p w14:paraId="7EBB2090" w14:textId="77777777" w:rsidR="00867E35" w:rsidRPr="005013E2" w:rsidRDefault="00867E35" w:rsidP="00867E35">
      <w:pPr>
        <w:jc w:val="both"/>
        <w:rPr>
          <w:rFonts w:ascii="Calibri" w:hAnsi="Calibri" w:cs="Calibri"/>
          <w:b/>
        </w:rPr>
      </w:pPr>
    </w:p>
    <w:p w14:paraId="6BDD205B" w14:textId="77777777" w:rsidR="00867E35" w:rsidRPr="005013E2" w:rsidRDefault="005C3767" w:rsidP="00E1797C">
      <w:pPr>
        <w:ind w:firstLine="709"/>
        <w:jc w:val="both"/>
        <w:rPr>
          <w:rFonts w:ascii="Calibri" w:hAnsi="Calibri" w:cs="Calibri"/>
        </w:rPr>
      </w:pPr>
      <w:r w:rsidRPr="005013E2">
        <w:rPr>
          <w:rFonts w:ascii="Calibri" w:hAnsi="Calibri" w:cs="Calibri"/>
        </w:rPr>
        <w:t xml:space="preserve">Action required from the </w:t>
      </w:r>
      <w:r w:rsidR="00A45652" w:rsidRPr="005013E2">
        <w:rPr>
          <w:rFonts w:ascii="Calibri" w:hAnsi="Calibri" w:cs="Calibri"/>
        </w:rPr>
        <w:t>Roma</w:t>
      </w:r>
      <w:r w:rsidR="00867E35" w:rsidRPr="005013E2">
        <w:rPr>
          <w:rFonts w:ascii="Calibri" w:hAnsi="Calibri" w:cs="Calibri"/>
        </w:rPr>
        <w:t xml:space="preserve"> </w:t>
      </w:r>
      <w:r w:rsidR="004725BF">
        <w:rPr>
          <w:rFonts w:ascii="Calibri" w:hAnsi="Calibri" w:cs="Calibri"/>
        </w:rPr>
        <w:t>EM</w:t>
      </w:r>
      <w:r w:rsidR="00C23489">
        <w:rPr>
          <w:rFonts w:ascii="Calibri" w:hAnsi="Calibri" w:cs="Calibri"/>
        </w:rPr>
        <w:t>T</w:t>
      </w:r>
      <w:r w:rsidR="00867E35" w:rsidRPr="005013E2">
        <w:rPr>
          <w:rFonts w:ascii="Calibri" w:hAnsi="Calibri" w:cs="Calibri"/>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867E35" w:rsidRPr="00A45652" w14:paraId="5E883450" w14:textId="77777777" w:rsidTr="00277C3C">
        <w:tc>
          <w:tcPr>
            <w:tcW w:w="9245" w:type="dxa"/>
          </w:tcPr>
          <w:p w14:paraId="1D2F4091" w14:textId="77777777" w:rsidR="00867E35" w:rsidRPr="005013E2" w:rsidRDefault="00867E35" w:rsidP="00277C3C">
            <w:pPr>
              <w:jc w:val="both"/>
              <w:rPr>
                <w:rFonts w:ascii="Calibri" w:hAnsi="Calibri" w:cs="Calibri"/>
              </w:rPr>
            </w:pPr>
          </w:p>
          <w:p w14:paraId="38CCB7BE" w14:textId="77777777" w:rsidR="00867E35" w:rsidRPr="005013E2" w:rsidRDefault="00867E35" w:rsidP="00277C3C">
            <w:pPr>
              <w:jc w:val="both"/>
              <w:rPr>
                <w:rFonts w:ascii="Calibri" w:hAnsi="Calibri" w:cs="Calibri"/>
              </w:rPr>
            </w:pPr>
          </w:p>
          <w:p w14:paraId="20B1CF4A" w14:textId="77777777" w:rsidR="00030A4D" w:rsidRPr="005013E2" w:rsidRDefault="00030A4D" w:rsidP="00277C3C">
            <w:pPr>
              <w:jc w:val="both"/>
              <w:rPr>
                <w:rFonts w:ascii="Calibri" w:hAnsi="Calibri" w:cs="Calibri"/>
              </w:rPr>
            </w:pPr>
          </w:p>
          <w:p w14:paraId="606A0680" w14:textId="77777777" w:rsidR="00867E35" w:rsidRPr="005013E2" w:rsidRDefault="00867E35" w:rsidP="00277C3C">
            <w:pPr>
              <w:jc w:val="both"/>
              <w:rPr>
                <w:rFonts w:ascii="Calibri" w:hAnsi="Calibri" w:cs="Calibri"/>
              </w:rPr>
            </w:pPr>
          </w:p>
        </w:tc>
      </w:tr>
    </w:tbl>
    <w:p w14:paraId="2A4BDCC5" w14:textId="77777777" w:rsidR="00867E35" w:rsidRPr="005013E2" w:rsidRDefault="00867E35" w:rsidP="00867E35">
      <w:pPr>
        <w:jc w:val="both"/>
        <w:rPr>
          <w:rFonts w:ascii="Calibri" w:hAnsi="Calibri" w:cs="Calibri"/>
        </w:rPr>
      </w:pPr>
    </w:p>
    <w:p w14:paraId="3B614723" w14:textId="77777777" w:rsidR="006D212A" w:rsidRPr="005013E2" w:rsidRDefault="006D212A" w:rsidP="001D3D2D">
      <w:pPr>
        <w:pStyle w:val="Heading1"/>
        <w:numPr>
          <w:ilvl w:val="0"/>
          <w:numId w:val="27"/>
        </w:numPr>
        <w:tabs>
          <w:tab w:val="clear" w:pos="360"/>
          <w:tab w:val="num" w:pos="851"/>
        </w:tabs>
        <w:ind w:left="851" w:hanging="851"/>
        <w:rPr>
          <w:rFonts w:ascii="Calibri" w:hAnsi="Calibri" w:cs="Calibri"/>
        </w:rPr>
      </w:pPr>
      <w:r w:rsidRPr="005013E2">
        <w:rPr>
          <w:rFonts w:ascii="Calibri" w:hAnsi="Calibri" w:cs="Calibri"/>
          <w:sz w:val="24"/>
        </w:rPr>
        <w:br w:type="page"/>
      </w:r>
      <w:bookmarkStart w:id="17" w:name="_Toc342295282"/>
      <w:r w:rsidRPr="005013E2">
        <w:rPr>
          <w:rFonts w:ascii="Calibri" w:hAnsi="Calibri" w:cs="Calibri"/>
        </w:rPr>
        <w:lastRenderedPageBreak/>
        <w:t>Annex 3: Instruction to Answer Incoming Calls</w:t>
      </w:r>
      <w:bookmarkEnd w:id="17"/>
    </w:p>
    <w:p w14:paraId="1DF2CDD4" w14:textId="77777777" w:rsidR="006D212A" w:rsidRPr="005013E2" w:rsidRDefault="006D212A" w:rsidP="00E1797C">
      <w:pPr>
        <w:ind w:left="851"/>
        <w:jc w:val="both"/>
        <w:rPr>
          <w:rFonts w:ascii="Calibri" w:hAnsi="Calibri" w:cs="Calibri"/>
          <w:b/>
        </w:rPr>
      </w:pPr>
      <w:r w:rsidRPr="005013E2">
        <w:rPr>
          <w:rFonts w:ascii="Calibri" w:hAnsi="Calibri" w:cs="Calibri"/>
          <w:b/>
        </w:rPr>
        <w:t>General</w:t>
      </w:r>
    </w:p>
    <w:p w14:paraId="06CEF5C4" w14:textId="77777777" w:rsidR="006D212A" w:rsidRPr="005013E2" w:rsidRDefault="006D212A" w:rsidP="00E1797C">
      <w:pPr>
        <w:spacing w:before="120"/>
        <w:ind w:left="851"/>
        <w:jc w:val="both"/>
        <w:rPr>
          <w:rFonts w:ascii="Calibri" w:hAnsi="Calibri" w:cs="Calibri"/>
        </w:rPr>
      </w:pPr>
      <w:r w:rsidRPr="005013E2">
        <w:rPr>
          <w:rFonts w:ascii="Calibri" w:hAnsi="Calibri" w:cs="Calibri"/>
        </w:rPr>
        <w:t>Any calls pertaining to the emergency must be recorded on the time log (see Annex 4).</w:t>
      </w:r>
    </w:p>
    <w:p w14:paraId="4CB71913" w14:textId="77777777" w:rsidR="006D212A" w:rsidRPr="005013E2" w:rsidRDefault="006D212A" w:rsidP="00E1797C">
      <w:pPr>
        <w:pStyle w:val="Textecouranttc"/>
        <w:spacing w:before="120" w:after="0"/>
        <w:ind w:left="851"/>
        <w:rPr>
          <w:rFonts w:ascii="Calibri" w:hAnsi="Calibri" w:cs="Calibri"/>
        </w:rPr>
      </w:pPr>
      <w:r w:rsidRPr="005013E2">
        <w:rPr>
          <w:rFonts w:ascii="Calibri" w:hAnsi="Calibri" w:cs="Calibri"/>
        </w:rPr>
        <w:t xml:space="preserve">Under no circumstances, release or divulge any information other than that supplied </w:t>
      </w:r>
      <w:r w:rsidR="00867E35" w:rsidRPr="005013E2">
        <w:rPr>
          <w:rFonts w:ascii="Calibri" w:hAnsi="Calibri" w:cs="Calibri"/>
        </w:rPr>
        <w:t>officially by Emergency Management Team (</w:t>
      </w:r>
      <w:r w:rsidR="004725BF">
        <w:rPr>
          <w:rFonts w:ascii="Calibri" w:hAnsi="Calibri" w:cs="Calibri"/>
        </w:rPr>
        <w:t>EM</w:t>
      </w:r>
      <w:r w:rsidR="00C23489">
        <w:rPr>
          <w:rFonts w:ascii="Calibri" w:hAnsi="Calibri" w:cs="Calibri"/>
        </w:rPr>
        <w:t>T</w:t>
      </w:r>
      <w:r w:rsidRPr="005013E2">
        <w:rPr>
          <w:rFonts w:ascii="Calibri" w:hAnsi="Calibri" w:cs="Calibri"/>
        </w:rPr>
        <w:t>) members.</w:t>
      </w:r>
    </w:p>
    <w:p w14:paraId="2749C293" w14:textId="77777777" w:rsidR="006D212A" w:rsidRPr="005013E2" w:rsidRDefault="006D212A" w:rsidP="00E1797C">
      <w:pPr>
        <w:spacing w:before="120"/>
        <w:ind w:left="851"/>
        <w:jc w:val="both"/>
        <w:rPr>
          <w:rFonts w:ascii="Calibri" w:hAnsi="Calibri" w:cs="Calibri"/>
        </w:rPr>
      </w:pPr>
      <w:r w:rsidRPr="005013E2">
        <w:rPr>
          <w:rFonts w:ascii="Calibri" w:hAnsi="Calibri" w:cs="Calibri"/>
        </w:rPr>
        <w:t xml:space="preserve">As the emergency evolves, calls may be received from the </w:t>
      </w:r>
      <w:r w:rsidR="00512FC0" w:rsidRPr="005013E2">
        <w:rPr>
          <w:rFonts w:ascii="Calibri" w:hAnsi="Calibri" w:cs="Calibri"/>
        </w:rPr>
        <w:t>media, special interest groups and family</w:t>
      </w:r>
      <w:r w:rsidRPr="005013E2">
        <w:rPr>
          <w:rFonts w:ascii="Calibri" w:hAnsi="Calibri" w:cs="Calibri"/>
        </w:rPr>
        <w:t xml:space="preserve"> members, the general public and emergency services. The following action should be taken.</w:t>
      </w:r>
    </w:p>
    <w:p w14:paraId="53BA3E9E" w14:textId="77777777" w:rsidR="006D212A" w:rsidRPr="005013E2" w:rsidRDefault="006D212A">
      <w:pPr>
        <w:jc w:val="both"/>
        <w:rPr>
          <w:rFonts w:ascii="Calibri" w:hAnsi="Calibri" w:cs="Calibri"/>
        </w:rPr>
      </w:pPr>
    </w:p>
    <w:p w14:paraId="2B011C99" w14:textId="77777777" w:rsidR="006D212A" w:rsidRPr="005013E2" w:rsidRDefault="001B07D9" w:rsidP="001B07D9">
      <w:pPr>
        <w:tabs>
          <w:tab w:val="num" w:pos="851"/>
        </w:tabs>
        <w:jc w:val="both"/>
        <w:rPr>
          <w:rFonts w:ascii="Calibri" w:hAnsi="Calibri" w:cs="Calibri"/>
        </w:rPr>
      </w:pPr>
      <w:r w:rsidRPr="005013E2">
        <w:rPr>
          <w:rFonts w:ascii="Calibri" w:hAnsi="Calibri" w:cs="Calibri"/>
          <w:b/>
        </w:rPr>
        <w:tab/>
      </w:r>
      <w:r w:rsidR="006D212A" w:rsidRPr="005013E2">
        <w:rPr>
          <w:rFonts w:ascii="Calibri" w:hAnsi="Calibri" w:cs="Calibri"/>
          <w:b/>
        </w:rPr>
        <w:t>Call from Family or Next of Kin</w:t>
      </w:r>
    </w:p>
    <w:p w14:paraId="64B2F451" w14:textId="77777777" w:rsidR="006D212A" w:rsidRPr="005013E2" w:rsidRDefault="006D212A">
      <w:pPr>
        <w:ind w:left="720" w:hanging="720"/>
        <w:jc w:val="both"/>
        <w:rPr>
          <w:rFonts w:ascii="Calibri" w:hAnsi="Calibri" w:cs="Calibri"/>
        </w:rPr>
      </w:pPr>
    </w:p>
    <w:p w14:paraId="4053C65B" w14:textId="77777777" w:rsidR="006D212A" w:rsidRPr="005013E2" w:rsidRDefault="006D212A" w:rsidP="00E1797C">
      <w:pPr>
        <w:ind w:left="851"/>
        <w:jc w:val="both"/>
        <w:rPr>
          <w:rFonts w:ascii="Calibri" w:hAnsi="Calibri" w:cs="Calibri"/>
        </w:rPr>
      </w:pPr>
      <w:r w:rsidRPr="005013E2">
        <w:rPr>
          <w:rFonts w:ascii="Calibri" w:hAnsi="Calibri" w:cs="Calibri"/>
        </w:rPr>
        <w:t xml:space="preserve">If you receive a call from relatives or persons possibly involved, refer them </w:t>
      </w:r>
      <w:r w:rsidR="00512FC0" w:rsidRPr="005013E2">
        <w:rPr>
          <w:rFonts w:ascii="Calibri" w:hAnsi="Calibri" w:cs="Calibri"/>
        </w:rPr>
        <w:t xml:space="preserve">in the first </w:t>
      </w:r>
      <w:r w:rsidR="005D3B68" w:rsidRPr="005013E2">
        <w:rPr>
          <w:rFonts w:ascii="Calibri" w:hAnsi="Calibri" w:cs="Calibri"/>
        </w:rPr>
        <w:t>to the Operations Manager</w:t>
      </w:r>
      <w:r w:rsidRPr="005013E2">
        <w:rPr>
          <w:rFonts w:ascii="Calibri" w:hAnsi="Calibri" w:cs="Calibri"/>
        </w:rPr>
        <w:t>.</w:t>
      </w:r>
    </w:p>
    <w:p w14:paraId="68ED5F5B" w14:textId="77777777" w:rsidR="006D212A" w:rsidRPr="005013E2" w:rsidRDefault="006D212A" w:rsidP="00E1797C">
      <w:pPr>
        <w:ind w:left="851"/>
        <w:jc w:val="both"/>
        <w:rPr>
          <w:rFonts w:ascii="Calibri" w:hAnsi="Calibri" w:cs="Calibri"/>
          <w:b/>
        </w:rPr>
      </w:pPr>
    </w:p>
    <w:p w14:paraId="75701F24" w14:textId="77777777" w:rsidR="006D212A" w:rsidRPr="005013E2" w:rsidRDefault="005D3B68" w:rsidP="00E1797C">
      <w:pPr>
        <w:ind w:left="851"/>
        <w:jc w:val="both"/>
        <w:rPr>
          <w:rFonts w:ascii="Calibri" w:hAnsi="Calibri" w:cs="Calibri"/>
        </w:rPr>
      </w:pPr>
      <w:r w:rsidRPr="005013E2">
        <w:rPr>
          <w:rFonts w:ascii="Calibri" w:hAnsi="Calibri" w:cs="Calibri"/>
        </w:rPr>
        <w:t xml:space="preserve">Inform the </w:t>
      </w:r>
      <w:r w:rsidR="0028084B" w:rsidRPr="005013E2">
        <w:rPr>
          <w:rFonts w:ascii="Calibri" w:hAnsi="Calibri" w:cs="Calibri"/>
        </w:rPr>
        <w:t>administrator</w:t>
      </w:r>
      <w:r w:rsidRPr="005013E2">
        <w:rPr>
          <w:rFonts w:ascii="Calibri" w:hAnsi="Calibri" w:cs="Calibri"/>
        </w:rPr>
        <w:t xml:space="preserve"> of callers and log them, keep them </w:t>
      </w:r>
      <w:r w:rsidR="006D212A" w:rsidRPr="005013E2">
        <w:rPr>
          <w:rFonts w:ascii="Calibri" w:hAnsi="Calibri" w:cs="Calibri"/>
        </w:rPr>
        <w:t>informed if a separate telephone number is made available for family and next of kin.</w:t>
      </w:r>
    </w:p>
    <w:p w14:paraId="6967964C" w14:textId="77777777" w:rsidR="006D212A" w:rsidRPr="005013E2" w:rsidRDefault="006D212A" w:rsidP="00E1797C">
      <w:pPr>
        <w:ind w:left="851"/>
        <w:jc w:val="both"/>
        <w:rPr>
          <w:rFonts w:ascii="Calibri" w:hAnsi="Calibri" w:cs="Calibri"/>
        </w:rPr>
      </w:pPr>
    </w:p>
    <w:p w14:paraId="45FDC2F1" w14:textId="77777777" w:rsidR="006D212A" w:rsidRPr="005013E2" w:rsidRDefault="006D212A" w:rsidP="00E1797C">
      <w:pPr>
        <w:ind w:left="851"/>
        <w:jc w:val="both"/>
        <w:rPr>
          <w:rFonts w:ascii="Calibri" w:hAnsi="Calibri" w:cs="Calibri"/>
        </w:rPr>
      </w:pPr>
      <w:r w:rsidRPr="005013E2">
        <w:rPr>
          <w:rFonts w:ascii="Calibri" w:hAnsi="Calibri" w:cs="Calibri"/>
        </w:rPr>
        <w:t>If a separate number is established, refer all family and next of kin call to it, including those of contractor personnel.</w:t>
      </w:r>
    </w:p>
    <w:p w14:paraId="332C6F85" w14:textId="77777777" w:rsidR="006D212A" w:rsidRPr="005013E2" w:rsidRDefault="006D212A">
      <w:pPr>
        <w:ind w:left="720" w:hanging="720"/>
        <w:jc w:val="both"/>
        <w:rPr>
          <w:rFonts w:ascii="Calibri" w:hAnsi="Calibri" w:cs="Calibri"/>
        </w:rPr>
      </w:pPr>
    </w:p>
    <w:p w14:paraId="4ABEFE3C" w14:textId="77777777" w:rsidR="006D212A" w:rsidRPr="005013E2" w:rsidRDefault="006D212A" w:rsidP="001B07D9">
      <w:pPr>
        <w:pStyle w:val="ListParagraph"/>
        <w:ind w:left="851"/>
        <w:jc w:val="both"/>
        <w:rPr>
          <w:rFonts w:ascii="Calibri" w:hAnsi="Calibri" w:cs="Calibri"/>
        </w:rPr>
      </w:pPr>
      <w:r w:rsidRPr="005013E2">
        <w:rPr>
          <w:rFonts w:ascii="Calibri" w:hAnsi="Calibri" w:cs="Calibri"/>
          <w:b/>
        </w:rPr>
        <w:t>Calls from the Media or Special Interest Groups</w:t>
      </w:r>
    </w:p>
    <w:p w14:paraId="1C2C1120" w14:textId="77777777" w:rsidR="006D212A" w:rsidRPr="005013E2" w:rsidRDefault="006D212A">
      <w:pPr>
        <w:ind w:left="720" w:hanging="720"/>
        <w:jc w:val="both"/>
        <w:rPr>
          <w:rFonts w:ascii="Calibri" w:hAnsi="Calibri" w:cs="Calibri"/>
        </w:rPr>
      </w:pPr>
    </w:p>
    <w:p w14:paraId="6199BD7B" w14:textId="77777777" w:rsidR="006D212A" w:rsidRPr="005013E2" w:rsidRDefault="006D212A" w:rsidP="00E1797C">
      <w:pPr>
        <w:tabs>
          <w:tab w:val="left" w:pos="851"/>
          <w:tab w:val="left" w:pos="1418"/>
          <w:tab w:val="left" w:pos="2127"/>
          <w:tab w:val="left" w:pos="2836"/>
          <w:tab w:val="left" w:pos="3545"/>
          <w:tab w:val="left" w:pos="4254"/>
          <w:tab w:val="left" w:pos="4963"/>
          <w:tab w:val="left" w:pos="5672"/>
          <w:tab w:val="left" w:pos="7890"/>
        </w:tabs>
        <w:ind w:left="851"/>
        <w:jc w:val="both"/>
        <w:rPr>
          <w:rFonts w:ascii="Calibri" w:hAnsi="Calibri" w:cs="Calibri"/>
        </w:rPr>
      </w:pPr>
      <w:r w:rsidRPr="005013E2">
        <w:rPr>
          <w:rFonts w:ascii="Calibri" w:hAnsi="Calibri" w:cs="Calibri"/>
        </w:rPr>
        <w:t>The media includes newspapers, TV, radio, press agencies, etc.</w:t>
      </w:r>
      <w:r w:rsidR="00944B19" w:rsidRPr="005013E2">
        <w:rPr>
          <w:rFonts w:ascii="Calibri" w:hAnsi="Calibri" w:cs="Calibri"/>
        </w:rPr>
        <w:tab/>
      </w:r>
    </w:p>
    <w:p w14:paraId="6207151D" w14:textId="77777777" w:rsidR="006D212A" w:rsidRPr="005013E2" w:rsidRDefault="006D212A" w:rsidP="00E1797C">
      <w:pPr>
        <w:tabs>
          <w:tab w:val="left" w:pos="851"/>
        </w:tabs>
        <w:ind w:left="851"/>
        <w:jc w:val="both"/>
        <w:rPr>
          <w:rFonts w:ascii="Calibri" w:hAnsi="Calibri" w:cs="Calibri"/>
        </w:rPr>
      </w:pPr>
    </w:p>
    <w:p w14:paraId="44C1D5EC" w14:textId="77777777" w:rsidR="006D212A" w:rsidRPr="005013E2" w:rsidRDefault="006D212A" w:rsidP="00E1797C">
      <w:pPr>
        <w:tabs>
          <w:tab w:val="left" w:pos="851"/>
        </w:tabs>
        <w:ind w:left="851"/>
        <w:jc w:val="both"/>
        <w:rPr>
          <w:rFonts w:ascii="Calibri" w:hAnsi="Calibri" w:cs="Calibri"/>
        </w:rPr>
      </w:pPr>
      <w:r w:rsidRPr="005013E2">
        <w:rPr>
          <w:rFonts w:ascii="Calibri" w:hAnsi="Calibri" w:cs="Calibri"/>
        </w:rPr>
        <w:t>Special interest groups include environmental organizations, political groups, public bodies, etc.</w:t>
      </w:r>
    </w:p>
    <w:p w14:paraId="5B389726" w14:textId="77777777" w:rsidR="006D212A" w:rsidRPr="005013E2" w:rsidRDefault="006D212A" w:rsidP="00E1797C">
      <w:pPr>
        <w:tabs>
          <w:tab w:val="left" w:pos="851"/>
        </w:tabs>
        <w:ind w:left="851"/>
        <w:jc w:val="both"/>
        <w:rPr>
          <w:rFonts w:ascii="Calibri" w:hAnsi="Calibri" w:cs="Calibri"/>
        </w:rPr>
      </w:pPr>
    </w:p>
    <w:p w14:paraId="250B7389" w14:textId="77777777" w:rsidR="006D212A" w:rsidRPr="005013E2" w:rsidRDefault="006D212A" w:rsidP="00E1797C">
      <w:pPr>
        <w:tabs>
          <w:tab w:val="left" w:pos="851"/>
        </w:tabs>
        <w:ind w:left="851"/>
        <w:jc w:val="both"/>
        <w:rPr>
          <w:rFonts w:ascii="Calibri" w:hAnsi="Calibri" w:cs="Calibri"/>
        </w:rPr>
      </w:pPr>
      <w:r w:rsidRPr="005013E2">
        <w:rPr>
          <w:rFonts w:ascii="Calibri" w:hAnsi="Calibri" w:cs="Calibri"/>
        </w:rPr>
        <w:t>Do not discuss any matter at all. Request the name of the organization and the contact number and advise them that an appropriate person will contact them.</w:t>
      </w:r>
    </w:p>
    <w:p w14:paraId="435C035F" w14:textId="77777777" w:rsidR="006D212A" w:rsidRPr="005013E2" w:rsidRDefault="006D212A" w:rsidP="00E1797C">
      <w:pPr>
        <w:tabs>
          <w:tab w:val="left" w:pos="851"/>
        </w:tabs>
        <w:ind w:left="851"/>
        <w:jc w:val="both"/>
        <w:rPr>
          <w:rFonts w:ascii="Calibri" w:hAnsi="Calibri" w:cs="Calibri"/>
        </w:rPr>
      </w:pPr>
    </w:p>
    <w:p w14:paraId="3BFA1A9F" w14:textId="77777777" w:rsidR="006D212A" w:rsidRPr="005013E2" w:rsidRDefault="005D3B68" w:rsidP="00E1797C">
      <w:pPr>
        <w:tabs>
          <w:tab w:val="left" w:pos="851"/>
        </w:tabs>
        <w:ind w:left="851"/>
        <w:jc w:val="both"/>
        <w:rPr>
          <w:rFonts w:ascii="Calibri" w:hAnsi="Calibri" w:cs="Calibri"/>
        </w:rPr>
      </w:pPr>
      <w:r w:rsidRPr="005013E2">
        <w:rPr>
          <w:rFonts w:ascii="Calibri" w:hAnsi="Calibri" w:cs="Calibri"/>
        </w:rPr>
        <w:t>Take contact details and inform them that we will contact them with relevant information as it comes to hand, seek legal advice</w:t>
      </w:r>
      <w:r w:rsidR="006D212A" w:rsidRPr="005013E2">
        <w:rPr>
          <w:rFonts w:ascii="Calibri" w:hAnsi="Calibri" w:cs="Calibri"/>
        </w:rPr>
        <w:t>.</w:t>
      </w:r>
    </w:p>
    <w:p w14:paraId="04DC07B4" w14:textId="77777777" w:rsidR="006D212A" w:rsidRPr="005013E2" w:rsidRDefault="006D212A" w:rsidP="001B07D9">
      <w:pPr>
        <w:pStyle w:val="ListParagraph"/>
        <w:spacing w:before="120"/>
        <w:ind w:left="851"/>
        <w:jc w:val="both"/>
        <w:rPr>
          <w:rFonts w:ascii="Calibri" w:hAnsi="Calibri" w:cs="Calibri"/>
          <w:b/>
        </w:rPr>
      </w:pPr>
      <w:r w:rsidRPr="005013E2">
        <w:rPr>
          <w:rFonts w:ascii="Calibri" w:hAnsi="Calibri" w:cs="Calibri"/>
          <w:b/>
        </w:rPr>
        <w:br w:type="page"/>
      </w:r>
      <w:r w:rsidRPr="005013E2">
        <w:rPr>
          <w:rFonts w:ascii="Calibri" w:hAnsi="Calibri" w:cs="Calibri"/>
          <w:b/>
        </w:rPr>
        <w:lastRenderedPageBreak/>
        <w:t>Calls from the Public</w:t>
      </w:r>
    </w:p>
    <w:p w14:paraId="082031E0" w14:textId="77777777" w:rsidR="006D212A" w:rsidRPr="005013E2" w:rsidRDefault="006D212A">
      <w:pPr>
        <w:spacing w:before="120"/>
        <w:jc w:val="both"/>
        <w:rPr>
          <w:rFonts w:ascii="Calibri" w:hAnsi="Calibri" w:cs="Calibri"/>
        </w:rPr>
      </w:pPr>
    </w:p>
    <w:tbl>
      <w:tblPr>
        <w:tblW w:w="0" w:type="auto"/>
        <w:tblInd w:w="198" w:type="dxa"/>
        <w:tblLayout w:type="fixed"/>
        <w:tblLook w:val="0000" w:firstRow="0" w:lastRow="0" w:firstColumn="0" w:lastColumn="0" w:noHBand="0" w:noVBand="0"/>
      </w:tblPr>
      <w:tblGrid>
        <w:gridCol w:w="8925"/>
      </w:tblGrid>
      <w:tr w:rsidR="006D212A" w:rsidRPr="00A45652" w14:paraId="6198EF6B" w14:textId="77777777">
        <w:trPr>
          <w:trHeight w:val="2652"/>
        </w:trPr>
        <w:tc>
          <w:tcPr>
            <w:tcW w:w="8925" w:type="dxa"/>
            <w:tcBorders>
              <w:top w:val="single" w:sz="12" w:space="0" w:color="auto"/>
              <w:left w:val="single" w:sz="12" w:space="0" w:color="auto"/>
              <w:bottom w:val="single" w:sz="12" w:space="0" w:color="auto"/>
              <w:right w:val="single" w:sz="12" w:space="0" w:color="auto"/>
            </w:tcBorders>
          </w:tcPr>
          <w:p w14:paraId="56261BAA" w14:textId="77777777" w:rsidR="006D212A" w:rsidRPr="005013E2" w:rsidRDefault="006D212A">
            <w:pPr>
              <w:spacing w:line="360" w:lineRule="auto"/>
              <w:ind w:left="720" w:hanging="720"/>
              <w:jc w:val="center"/>
              <w:rPr>
                <w:rFonts w:ascii="Calibri" w:hAnsi="Calibri" w:cs="Calibri"/>
                <w:b/>
              </w:rPr>
            </w:pPr>
          </w:p>
          <w:p w14:paraId="0F0038EE" w14:textId="77777777" w:rsidR="006D212A" w:rsidRPr="005013E2" w:rsidRDefault="006D212A">
            <w:pPr>
              <w:spacing w:line="360" w:lineRule="auto"/>
              <w:ind w:left="720" w:hanging="720"/>
              <w:jc w:val="center"/>
              <w:rPr>
                <w:rFonts w:ascii="Calibri" w:hAnsi="Calibri" w:cs="Calibri"/>
                <w:b/>
              </w:rPr>
            </w:pPr>
            <w:r w:rsidRPr="005013E2">
              <w:rPr>
                <w:rFonts w:ascii="Calibri" w:hAnsi="Calibri" w:cs="Calibri"/>
                <w:b/>
              </w:rPr>
              <w:t>Holding Statement</w:t>
            </w:r>
          </w:p>
          <w:p w14:paraId="1694B2B8" w14:textId="77777777" w:rsidR="006D212A" w:rsidRPr="005013E2" w:rsidRDefault="006D212A">
            <w:pPr>
              <w:spacing w:line="360" w:lineRule="auto"/>
              <w:ind w:left="72" w:hanging="18"/>
              <w:jc w:val="both"/>
              <w:rPr>
                <w:rFonts w:ascii="Calibri" w:hAnsi="Calibri" w:cs="Calibri"/>
                <w:b/>
              </w:rPr>
            </w:pPr>
            <w:r w:rsidRPr="005013E2">
              <w:rPr>
                <w:rFonts w:ascii="Calibri" w:hAnsi="Calibri" w:cs="Calibri"/>
                <w:b/>
              </w:rPr>
              <w:t xml:space="preserve">“There has been an incident on Field Location ___________ </w:t>
            </w:r>
            <w:proofErr w:type="gramStart"/>
            <w:r w:rsidRPr="005013E2">
              <w:rPr>
                <w:rFonts w:ascii="Calibri" w:hAnsi="Calibri" w:cs="Calibri"/>
                <w:b/>
              </w:rPr>
              <w:t>in  _</w:t>
            </w:r>
            <w:proofErr w:type="gramEnd"/>
            <w:r w:rsidRPr="005013E2">
              <w:rPr>
                <w:rFonts w:ascii="Calibri" w:hAnsi="Calibri" w:cs="Calibri"/>
                <w:b/>
              </w:rPr>
              <w:t xml:space="preserve">____________. No details are available at </w:t>
            </w:r>
            <w:proofErr w:type="gramStart"/>
            <w:r w:rsidRPr="005013E2">
              <w:rPr>
                <w:rFonts w:ascii="Calibri" w:hAnsi="Calibri" w:cs="Calibri"/>
                <w:b/>
              </w:rPr>
              <w:t>present</w:t>
            </w:r>
            <w:proofErr w:type="gramEnd"/>
            <w:r w:rsidRPr="005013E2">
              <w:rPr>
                <w:rFonts w:ascii="Calibri" w:hAnsi="Calibri" w:cs="Calibri"/>
                <w:b/>
              </w:rPr>
              <w:t xml:space="preserve"> but our emergency procedures have been initiated. A further statement will be released as information is received. Please give us your name and telephone number, and you be contacted by a member of our staff at the earliest opportunity.”</w:t>
            </w:r>
          </w:p>
        </w:tc>
      </w:tr>
    </w:tbl>
    <w:p w14:paraId="4325CD03" w14:textId="77777777" w:rsidR="006D212A" w:rsidRPr="005013E2" w:rsidRDefault="006D212A">
      <w:pPr>
        <w:spacing w:before="120"/>
        <w:ind w:left="720" w:hanging="720"/>
        <w:jc w:val="both"/>
        <w:rPr>
          <w:rFonts w:ascii="Calibri" w:hAnsi="Calibri" w:cs="Calibri"/>
          <w:bCs/>
        </w:rPr>
      </w:pPr>
    </w:p>
    <w:p w14:paraId="1C36D092" w14:textId="77777777" w:rsidR="006D212A" w:rsidRPr="005013E2" w:rsidRDefault="006D212A" w:rsidP="0053506E">
      <w:pPr>
        <w:spacing w:before="120"/>
        <w:ind w:left="851"/>
        <w:jc w:val="both"/>
        <w:rPr>
          <w:rFonts w:ascii="Calibri" w:hAnsi="Calibri" w:cs="Calibri"/>
        </w:rPr>
      </w:pPr>
      <w:r w:rsidRPr="005013E2">
        <w:rPr>
          <w:rFonts w:ascii="Calibri" w:hAnsi="Calibri" w:cs="Calibri"/>
        </w:rPr>
        <w:t xml:space="preserve">Establish the Caller’s concern. If the query is relevant, pass the call to the </w:t>
      </w:r>
      <w:r w:rsidR="004725BF">
        <w:rPr>
          <w:rFonts w:ascii="Calibri" w:hAnsi="Calibri" w:cs="Calibri"/>
        </w:rPr>
        <w:t>EM</w:t>
      </w:r>
      <w:r w:rsidR="00C23489">
        <w:rPr>
          <w:rFonts w:ascii="Calibri" w:hAnsi="Calibri" w:cs="Calibri"/>
        </w:rPr>
        <w:t>T</w:t>
      </w:r>
      <w:r w:rsidRPr="005013E2">
        <w:rPr>
          <w:rFonts w:ascii="Calibri" w:hAnsi="Calibri" w:cs="Calibri"/>
        </w:rPr>
        <w:t xml:space="preserve"> or the designated separate telephone number.</w:t>
      </w:r>
    </w:p>
    <w:p w14:paraId="7DEC3AC4" w14:textId="77777777" w:rsidR="006D212A" w:rsidRPr="005013E2" w:rsidRDefault="006D212A" w:rsidP="0053506E">
      <w:pPr>
        <w:spacing w:before="120"/>
        <w:ind w:left="851"/>
        <w:jc w:val="both"/>
        <w:rPr>
          <w:rFonts w:ascii="Calibri" w:hAnsi="Calibri" w:cs="Calibri"/>
        </w:rPr>
      </w:pPr>
      <w:r w:rsidRPr="005013E2">
        <w:rPr>
          <w:rFonts w:ascii="Calibri" w:hAnsi="Calibri" w:cs="Calibri"/>
        </w:rPr>
        <w:tab/>
        <w:t>If the query is not relevant, give the holding statement.</w:t>
      </w:r>
    </w:p>
    <w:p w14:paraId="6A976737" w14:textId="77777777" w:rsidR="006D212A" w:rsidRPr="005013E2" w:rsidRDefault="006D212A">
      <w:pPr>
        <w:ind w:left="720" w:hanging="720"/>
        <w:jc w:val="both"/>
        <w:rPr>
          <w:rFonts w:ascii="Calibri" w:hAnsi="Calibri" w:cs="Calibri"/>
          <w:b/>
        </w:rPr>
      </w:pPr>
    </w:p>
    <w:p w14:paraId="4D5F861E" w14:textId="77777777" w:rsidR="006D212A" w:rsidRPr="005013E2" w:rsidRDefault="006D212A" w:rsidP="001B07D9">
      <w:pPr>
        <w:pStyle w:val="ListParagraph"/>
        <w:ind w:left="851"/>
        <w:jc w:val="both"/>
        <w:rPr>
          <w:rFonts w:ascii="Calibri" w:hAnsi="Calibri" w:cs="Calibri"/>
        </w:rPr>
      </w:pPr>
      <w:r w:rsidRPr="005013E2">
        <w:rPr>
          <w:rFonts w:ascii="Calibri" w:hAnsi="Calibri" w:cs="Calibri"/>
          <w:b/>
        </w:rPr>
        <w:t>Calls from other Companies</w:t>
      </w:r>
    </w:p>
    <w:p w14:paraId="64A8FE45" w14:textId="77777777" w:rsidR="006D212A" w:rsidRPr="005013E2" w:rsidRDefault="006D212A">
      <w:pPr>
        <w:ind w:left="720" w:hanging="720"/>
        <w:jc w:val="both"/>
        <w:rPr>
          <w:rFonts w:ascii="Calibri" w:hAnsi="Calibri" w:cs="Calibri"/>
        </w:rPr>
      </w:pPr>
    </w:p>
    <w:p w14:paraId="422F80F2" w14:textId="77777777" w:rsidR="006D212A" w:rsidRPr="005013E2" w:rsidRDefault="006D212A" w:rsidP="0053506E">
      <w:pPr>
        <w:ind w:left="851"/>
        <w:jc w:val="both"/>
        <w:rPr>
          <w:rFonts w:ascii="Calibri" w:hAnsi="Calibri" w:cs="Calibri"/>
        </w:rPr>
      </w:pPr>
      <w:r w:rsidRPr="005013E2">
        <w:rPr>
          <w:rFonts w:ascii="Calibri" w:hAnsi="Calibri" w:cs="Calibri"/>
        </w:rPr>
        <w:t>Determine if such calls are relevant to the emergency. If they</w:t>
      </w:r>
      <w:r w:rsidR="00867E35" w:rsidRPr="005013E2">
        <w:rPr>
          <w:rFonts w:ascii="Calibri" w:hAnsi="Calibri" w:cs="Calibri"/>
        </w:rPr>
        <w:t xml:space="preserve"> are, connect the call to the </w:t>
      </w:r>
      <w:r w:rsidR="004725BF">
        <w:rPr>
          <w:rFonts w:ascii="Calibri" w:hAnsi="Calibri" w:cs="Calibri"/>
        </w:rPr>
        <w:t>EM</w:t>
      </w:r>
      <w:r w:rsidR="00C23489">
        <w:rPr>
          <w:rFonts w:ascii="Calibri" w:hAnsi="Calibri" w:cs="Calibri"/>
        </w:rPr>
        <w:t>T</w:t>
      </w:r>
      <w:r w:rsidRPr="005013E2">
        <w:rPr>
          <w:rFonts w:ascii="Calibri" w:hAnsi="Calibri" w:cs="Calibri"/>
        </w:rPr>
        <w:t xml:space="preserve"> room.</w:t>
      </w:r>
    </w:p>
    <w:p w14:paraId="3372A2A0" w14:textId="77777777" w:rsidR="006D212A" w:rsidRPr="005013E2" w:rsidRDefault="006D212A" w:rsidP="0053506E">
      <w:pPr>
        <w:ind w:left="851"/>
        <w:jc w:val="both"/>
        <w:rPr>
          <w:rFonts w:ascii="Calibri" w:hAnsi="Calibri" w:cs="Calibri"/>
        </w:rPr>
      </w:pPr>
    </w:p>
    <w:p w14:paraId="4FD59E61" w14:textId="77777777" w:rsidR="006D212A" w:rsidRPr="005013E2" w:rsidRDefault="006D212A" w:rsidP="0053506E">
      <w:pPr>
        <w:ind w:left="851"/>
        <w:jc w:val="both"/>
        <w:rPr>
          <w:rFonts w:ascii="Calibri" w:hAnsi="Calibri" w:cs="Calibri"/>
        </w:rPr>
      </w:pPr>
      <w:r w:rsidRPr="005013E2">
        <w:rPr>
          <w:rFonts w:ascii="Calibri" w:hAnsi="Calibri" w:cs="Calibri"/>
        </w:rPr>
        <w:t>If call</w:t>
      </w:r>
      <w:r w:rsidR="004D7125" w:rsidRPr="005013E2">
        <w:rPr>
          <w:rFonts w:ascii="Calibri" w:hAnsi="Calibri" w:cs="Calibri"/>
        </w:rPr>
        <w:t>s</w:t>
      </w:r>
      <w:r w:rsidRPr="005013E2">
        <w:rPr>
          <w:rFonts w:ascii="Calibri" w:hAnsi="Calibri" w:cs="Calibri"/>
        </w:rPr>
        <w:t xml:space="preserve"> are not relevant, give the holding statement.</w:t>
      </w:r>
    </w:p>
    <w:p w14:paraId="5129C94D" w14:textId="77777777" w:rsidR="006D212A" w:rsidRPr="005013E2" w:rsidRDefault="006D212A" w:rsidP="0053506E">
      <w:pPr>
        <w:ind w:left="851"/>
        <w:jc w:val="both"/>
        <w:rPr>
          <w:rFonts w:ascii="Calibri" w:hAnsi="Calibri" w:cs="Calibri"/>
        </w:rPr>
      </w:pPr>
    </w:p>
    <w:p w14:paraId="4B1C758D" w14:textId="77777777" w:rsidR="006D212A" w:rsidRPr="005013E2" w:rsidRDefault="006D212A" w:rsidP="0053506E">
      <w:pPr>
        <w:ind w:left="851"/>
        <w:jc w:val="both"/>
        <w:rPr>
          <w:rFonts w:ascii="Calibri" w:hAnsi="Calibri" w:cs="Calibri"/>
        </w:rPr>
      </w:pPr>
      <w:r w:rsidRPr="005013E2">
        <w:rPr>
          <w:rFonts w:ascii="Calibri" w:hAnsi="Calibri" w:cs="Calibri"/>
        </w:rPr>
        <w:t>Calls from the Location involved in the emergency,</w:t>
      </w:r>
      <w:r w:rsidR="00BF19C6" w:rsidRPr="005013E2">
        <w:rPr>
          <w:rFonts w:ascii="Calibri" w:hAnsi="Calibri" w:cs="Calibri"/>
        </w:rPr>
        <w:t xml:space="preserve"> the client involved, calls from </w:t>
      </w:r>
      <w:r w:rsidR="00A45652" w:rsidRPr="005013E2">
        <w:rPr>
          <w:rFonts w:ascii="Calibri" w:hAnsi="Calibri" w:cs="Calibri"/>
        </w:rPr>
        <w:t>Roma</w:t>
      </w:r>
      <w:r w:rsidRPr="005013E2">
        <w:rPr>
          <w:rFonts w:ascii="Calibri" w:hAnsi="Calibri" w:cs="Calibri"/>
        </w:rPr>
        <w:t xml:space="preserve"> personnel involved in the emerg</w:t>
      </w:r>
      <w:r w:rsidR="00867E35" w:rsidRPr="005013E2">
        <w:rPr>
          <w:rFonts w:ascii="Calibri" w:hAnsi="Calibri" w:cs="Calibri"/>
        </w:rPr>
        <w:t xml:space="preserve">ency will be referred to the </w:t>
      </w:r>
      <w:r w:rsidR="004725BF">
        <w:rPr>
          <w:rFonts w:ascii="Calibri" w:hAnsi="Calibri" w:cs="Calibri"/>
        </w:rPr>
        <w:t>EM</w:t>
      </w:r>
      <w:r w:rsidR="00C23489">
        <w:rPr>
          <w:rFonts w:ascii="Calibri" w:hAnsi="Calibri" w:cs="Calibri"/>
        </w:rPr>
        <w:t>T</w:t>
      </w:r>
      <w:r w:rsidRPr="005013E2">
        <w:rPr>
          <w:rFonts w:ascii="Calibri" w:hAnsi="Calibri" w:cs="Calibri"/>
        </w:rPr>
        <w:t xml:space="preserve"> room.</w:t>
      </w:r>
    </w:p>
    <w:p w14:paraId="1DD66F40" w14:textId="77777777" w:rsidR="006D212A" w:rsidRPr="005013E2" w:rsidRDefault="006D212A" w:rsidP="0053506E">
      <w:pPr>
        <w:ind w:left="851"/>
        <w:jc w:val="both"/>
        <w:rPr>
          <w:rFonts w:ascii="Calibri" w:hAnsi="Calibri" w:cs="Calibri"/>
        </w:rPr>
      </w:pPr>
    </w:p>
    <w:p w14:paraId="4676B999" w14:textId="77777777" w:rsidR="006D212A" w:rsidRPr="005013E2" w:rsidRDefault="006D212A" w:rsidP="0053506E">
      <w:pPr>
        <w:ind w:left="851"/>
        <w:jc w:val="both"/>
        <w:rPr>
          <w:rFonts w:ascii="Calibri" w:hAnsi="Calibri" w:cs="Calibri"/>
        </w:rPr>
      </w:pPr>
      <w:r w:rsidRPr="005013E2">
        <w:rPr>
          <w:rFonts w:ascii="Calibri" w:hAnsi="Calibri" w:cs="Calibri"/>
        </w:rPr>
        <w:t>The duty receptionist must not leave the switchboard unless relieved by a designated relief person and should remain calm and keep all lines of communication dedicated to the emergency traffic.</w:t>
      </w:r>
    </w:p>
    <w:p w14:paraId="53BB0A22" w14:textId="77777777" w:rsidR="006D212A" w:rsidRPr="005013E2" w:rsidRDefault="006D212A" w:rsidP="0053506E">
      <w:pPr>
        <w:ind w:left="851"/>
        <w:jc w:val="both"/>
        <w:rPr>
          <w:rFonts w:ascii="Calibri" w:hAnsi="Calibri" w:cs="Calibri"/>
        </w:rPr>
      </w:pPr>
    </w:p>
    <w:p w14:paraId="4980953D" w14:textId="77777777" w:rsidR="006D212A" w:rsidRPr="005013E2" w:rsidRDefault="006D212A" w:rsidP="0053506E">
      <w:pPr>
        <w:ind w:left="851"/>
        <w:jc w:val="both"/>
        <w:rPr>
          <w:rFonts w:ascii="Calibri" w:hAnsi="Calibri" w:cs="Calibri"/>
        </w:rPr>
      </w:pPr>
      <w:r w:rsidRPr="005013E2">
        <w:rPr>
          <w:rFonts w:ascii="Calibri" w:hAnsi="Calibri" w:cs="Calibri"/>
        </w:rPr>
        <w:t>All messages concerning emergencies must be given in English.</w:t>
      </w:r>
    </w:p>
    <w:p w14:paraId="64EA2BA9" w14:textId="77777777" w:rsidR="006D212A" w:rsidRPr="005013E2" w:rsidRDefault="006D212A">
      <w:pPr>
        <w:jc w:val="both"/>
        <w:rPr>
          <w:rFonts w:ascii="Calibri" w:hAnsi="Calibri" w:cs="Calibri"/>
        </w:rPr>
      </w:pPr>
    </w:p>
    <w:p w14:paraId="0699DED2" w14:textId="77777777" w:rsidR="006D212A" w:rsidRPr="005013E2" w:rsidRDefault="006D212A" w:rsidP="001D3D2D">
      <w:pPr>
        <w:pStyle w:val="Heading1"/>
        <w:numPr>
          <w:ilvl w:val="0"/>
          <w:numId w:val="25"/>
        </w:numPr>
        <w:tabs>
          <w:tab w:val="clear" w:pos="360"/>
          <w:tab w:val="num" w:pos="851"/>
        </w:tabs>
        <w:ind w:left="851" w:hanging="851"/>
        <w:rPr>
          <w:rFonts w:ascii="Calibri" w:hAnsi="Calibri" w:cs="Calibri"/>
        </w:rPr>
      </w:pPr>
      <w:r w:rsidRPr="005013E2">
        <w:rPr>
          <w:rFonts w:ascii="Calibri" w:hAnsi="Calibri" w:cs="Calibri"/>
        </w:rPr>
        <w:br w:type="page"/>
      </w:r>
      <w:bookmarkStart w:id="18" w:name="_Toc342295283"/>
      <w:r w:rsidRPr="005013E2">
        <w:rPr>
          <w:rFonts w:ascii="Calibri" w:hAnsi="Calibri" w:cs="Calibri"/>
        </w:rPr>
        <w:lastRenderedPageBreak/>
        <w:t>Annex 4: Emergency Time Log</w:t>
      </w:r>
      <w:bookmarkEnd w:id="18"/>
    </w:p>
    <w:p w14:paraId="5805CB65" w14:textId="77777777" w:rsidR="006D212A" w:rsidRPr="005013E2" w:rsidRDefault="006D212A">
      <w:pPr>
        <w:jc w:val="both"/>
        <w:rPr>
          <w:rFonts w:ascii="Calibri" w:hAnsi="Calibri" w:cs="Calibri"/>
        </w:rPr>
      </w:pPr>
    </w:p>
    <w:p w14:paraId="7158C8DD" w14:textId="77777777" w:rsidR="006D212A" w:rsidRPr="005013E2" w:rsidRDefault="006D212A">
      <w:pPr>
        <w:pStyle w:val="Textecouranttc"/>
        <w:spacing w:before="0" w:after="0"/>
        <w:rPr>
          <w:rFonts w:ascii="Calibri" w:hAnsi="Calibri" w:cs="Calibri"/>
        </w:rPr>
      </w:pPr>
      <w:r w:rsidRPr="005013E2">
        <w:rPr>
          <w:rFonts w:ascii="Calibri" w:hAnsi="Calibri" w:cs="Calibri"/>
        </w:rPr>
        <w:t xml:space="preserve">Date _________________ </w:t>
      </w:r>
    </w:p>
    <w:p w14:paraId="761ECB0E" w14:textId="77777777" w:rsidR="006D212A" w:rsidRPr="005013E2" w:rsidRDefault="006D212A">
      <w:pPr>
        <w:pStyle w:val="Textecouranttc"/>
        <w:spacing w:before="0" w:after="0"/>
        <w:rPr>
          <w:rFonts w:ascii="Calibri" w:hAnsi="Calibri" w:cs="Calibri"/>
        </w:rPr>
      </w:pPr>
    </w:p>
    <w:p w14:paraId="1660D332" w14:textId="77777777" w:rsidR="006D212A" w:rsidRPr="005013E2" w:rsidRDefault="006D212A">
      <w:pPr>
        <w:pStyle w:val="Textecouranttc"/>
        <w:spacing w:before="0" w:after="0"/>
        <w:rPr>
          <w:rFonts w:ascii="Calibri" w:hAnsi="Calibri" w:cs="Calibri"/>
        </w:rPr>
      </w:pPr>
      <w:r w:rsidRPr="005013E2">
        <w:rPr>
          <w:rFonts w:ascii="Calibri" w:hAnsi="Calibri" w:cs="Calibri"/>
        </w:rPr>
        <w:t>Work Site____________________________________________________________________</w:t>
      </w:r>
    </w:p>
    <w:p w14:paraId="1B92E96D" w14:textId="77777777" w:rsidR="006D212A" w:rsidRPr="005013E2" w:rsidRDefault="006D212A">
      <w:pPr>
        <w:jc w:val="both"/>
        <w:rPr>
          <w:rFonts w:ascii="Calibri" w:hAnsi="Calibri" w:cs="Calibri"/>
        </w:rPr>
      </w:pPr>
    </w:p>
    <w:p w14:paraId="6E11C047" w14:textId="77777777" w:rsidR="006D212A" w:rsidRPr="005013E2" w:rsidRDefault="006D212A">
      <w:pPr>
        <w:jc w:val="both"/>
        <w:rPr>
          <w:rFonts w:ascii="Calibri" w:hAnsi="Calibri" w:cs="Calibri"/>
        </w:rPr>
      </w:pPr>
    </w:p>
    <w:p w14:paraId="3A0A6126" w14:textId="77777777" w:rsidR="006D212A" w:rsidRPr="005013E2" w:rsidRDefault="004725BF">
      <w:pPr>
        <w:pBdr>
          <w:bottom w:val="single" w:sz="12" w:space="1" w:color="auto"/>
        </w:pBdr>
        <w:jc w:val="both"/>
        <w:rPr>
          <w:rFonts w:ascii="Calibri" w:hAnsi="Calibri" w:cs="Calibri"/>
        </w:rPr>
      </w:pPr>
      <w:r>
        <w:rPr>
          <w:rFonts w:ascii="Calibri" w:hAnsi="Calibri" w:cs="Calibri"/>
        </w:rPr>
        <w:t>EM</w:t>
      </w:r>
      <w:r w:rsidR="00C23489">
        <w:rPr>
          <w:rFonts w:ascii="Calibri" w:hAnsi="Calibri" w:cs="Calibri"/>
        </w:rPr>
        <w:t>T</w:t>
      </w:r>
      <w:r w:rsidR="006D212A" w:rsidRPr="005013E2">
        <w:rPr>
          <w:rFonts w:ascii="Calibri" w:hAnsi="Calibri" w:cs="Calibri"/>
        </w:rPr>
        <w:t xml:space="preserve"> Member </w:t>
      </w:r>
    </w:p>
    <w:p w14:paraId="3B3DC44C" w14:textId="77777777" w:rsidR="006D212A" w:rsidRPr="005013E2" w:rsidRDefault="006D212A">
      <w:pPr>
        <w:jc w:val="both"/>
        <w:rPr>
          <w:rFonts w:ascii="Calibri" w:hAnsi="Calibri" w:cs="Calibri"/>
        </w:rPr>
      </w:pPr>
    </w:p>
    <w:p w14:paraId="4BA07B1D" w14:textId="77777777" w:rsidR="006D212A" w:rsidRPr="005013E2" w:rsidRDefault="006D212A">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7200"/>
      </w:tblGrid>
      <w:tr w:rsidR="006D212A" w:rsidRPr="00A45652" w14:paraId="382EB501" w14:textId="77777777">
        <w:tc>
          <w:tcPr>
            <w:tcW w:w="1908" w:type="dxa"/>
          </w:tcPr>
          <w:p w14:paraId="669FE9C4" w14:textId="77777777" w:rsidR="006D212A" w:rsidRPr="005013E2" w:rsidRDefault="006D212A">
            <w:pPr>
              <w:jc w:val="center"/>
              <w:rPr>
                <w:rFonts w:ascii="Calibri" w:hAnsi="Calibri" w:cs="Calibri"/>
                <w:b/>
                <w:bCs/>
                <w:sz w:val="28"/>
              </w:rPr>
            </w:pPr>
            <w:r w:rsidRPr="005013E2">
              <w:rPr>
                <w:rFonts w:ascii="Calibri" w:hAnsi="Calibri" w:cs="Calibri"/>
                <w:b/>
                <w:bCs/>
                <w:sz w:val="28"/>
              </w:rPr>
              <w:t>Date / Time</w:t>
            </w:r>
          </w:p>
        </w:tc>
        <w:tc>
          <w:tcPr>
            <w:tcW w:w="7200" w:type="dxa"/>
          </w:tcPr>
          <w:p w14:paraId="1FD7E311" w14:textId="77777777" w:rsidR="006D212A" w:rsidRPr="005013E2" w:rsidRDefault="006D212A">
            <w:pPr>
              <w:jc w:val="center"/>
              <w:rPr>
                <w:rFonts w:ascii="Calibri" w:hAnsi="Calibri" w:cs="Calibri"/>
                <w:b/>
                <w:bCs/>
                <w:sz w:val="28"/>
              </w:rPr>
            </w:pPr>
            <w:r w:rsidRPr="005013E2">
              <w:rPr>
                <w:rFonts w:ascii="Calibri" w:hAnsi="Calibri" w:cs="Calibri"/>
                <w:b/>
                <w:bCs/>
                <w:sz w:val="28"/>
              </w:rPr>
              <w:t>Communication /Event</w:t>
            </w:r>
          </w:p>
        </w:tc>
      </w:tr>
      <w:tr w:rsidR="006D212A" w:rsidRPr="00A45652" w14:paraId="04DF607B" w14:textId="77777777">
        <w:tc>
          <w:tcPr>
            <w:tcW w:w="1908" w:type="dxa"/>
          </w:tcPr>
          <w:p w14:paraId="72E2B92F" w14:textId="77777777" w:rsidR="006D212A" w:rsidRPr="005013E2" w:rsidRDefault="006D212A">
            <w:pPr>
              <w:jc w:val="both"/>
              <w:rPr>
                <w:rFonts w:ascii="Calibri" w:hAnsi="Calibri" w:cs="Calibri"/>
                <w:sz w:val="28"/>
              </w:rPr>
            </w:pPr>
          </w:p>
        </w:tc>
        <w:tc>
          <w:tcPr>
            <w:tcW w:w="7200" w:type="dxa"/>
          </w:tcPr>
          <w:p w14:paraId="7EE72766" w14:textId="77777777" w:rsidR="006D212A" w:rsidRPr="005013E2" w:rsidRDefault="006D212A">
            <w:pPr>
              <w:jc w:val="both"/>
              <w:rPr>
                <w:rFonts w:ascii="Calibri" w:hAnsi="Calibri" w:cs="Calibri"/>
                <w:sz w:val="28"/>
              </w:rPr>
            </w:pPr>
          </w:p>
        </w:tc>
      </w:tr>
      <w:tr w:rsidR="006D212A" w:rsidRPr="00A45652" w14:paraId="7357C53F" w14:textId="77777777">
        <w:tc>
          <w:tcPr>
            <w:tcW w:w="1908" w:type="dxa"/>
          </w:tcPr>
          <w:p w14:paraId="0884FBDE" w14:textId="77777777" w:rsidR="006D212A" w:rsidRPr="005013E2" w:rsidRDefault="006D212A">
            <w:pPr>
              <w:jc w:val="both"/>
              <w:rPr>
                <w:rFonts w:ascii="Calibri" w:hAnsi="Calibri" w:cs="Calibri"/>
                <w:sz w:val="28"/>
              </w:rPr>
            </w:pPr>
          </w:p>
        </w:tc>
        <w:tc>
          <w:tcPr>
            <w:tcW w:w="7200" w:type="dxa"/>
          </w:tcPr>
          <w:p w14:paraId="70BF3B6D" w14:textId="77777777" w:rsidR="006D212A" w:rsidRPr="005013E2" w:rsidRDefault="006D212A">
            <w:pPr>
              <w:jc w:val="both"/>
              <w:rPr>
                <w:rFonts w:ascii="Calibri" w:hAnsi="Calibri" w:cs="Calibri"/>
                <w:sz w:val="28"/>
              </w:rPr>
            </w:pPr>
          </w:p>
        </w:tc>
      </w:tr>
      <w:tr w:rsidR="006D212A" w:rsidRPr="00A45652" w14:paraId="7BAE6694" w14:textId="77777777">
        <w:tc>
          <w:tcPr>
            <w:tcW w:w="1908" w:type="dxa"/>
          </w:tcPr>
          <w:p w14:paraId="0936FD72" w14:textId="77777777" w:rsidR="006D212A" w:rsidRPr="005013E2" w:rsidRDefault="006D212A">
            <w:pPr>
              <w:jc w:val="both"/>
              <w:rPr>
                <w:rFonts w:ascii="Calibri" w:hAnsi="Calibri" w:cs="Calibri"/>
                <w:sz w:val="28"/>
              </w:rPr>
            </w:pPr>
          </w:p>
        </w:tc>
        <w:tc>
          <w:tcPr>
            <w:tcW w:w="7200" w:type="dxa"/>
          </w:tcPr>
          <w:p w14:paraId="1DA5C61F" w14:textId="77777777" w:rsidR="006D212A" w:rsidRPr="005013E2" w:rsidRDefault="006D212A">
            <w:pPr>
              <w:jc w:val="both"/>
              <w:rPr>
                <w:rFonts w:ascii="Calibri" w:hAnsi="Calibri" w:cs="Calibri"/>
                <w:sz w:val="28"/>
              </w:rPr>
            </w:pPr>
          </w:p>
        </w:tc>
      </w:tr>
      <w:tr w:rsidR="006D212A" w:rsidRPr="00A45652" w14:paraId="0B534B6B" w14:textId="77777777">
        <w:tc>
          <w:tcPr>
            <w:tcW w:w="1908" w:type="dxa"/>
          </w:tcPr>
          <w:p w14:paraId="6CA23B5E" w14:textId="77777777" w:rsidR="006D212A" w:rsidRPr="005013E2" w:rsidRDefault="006D212A">
            <w:pPr>
              <w:jc w:val="both"/>
              <w:rPr>
                <w:rFonts w:ascii="Calibri" w:hAnsi="Calibri" w:cs="Calibri"/>
                <w:sz w:val="28"/>
              </w:rPr>
            </w:pPr>
          </w:p>
        </w:tc>
        <w:tc>
          <w:tcPr>
            <w:tcW w:w="7200" w:type="dxa"/>
          </w:tcPr>
          <w:p w14:paraId="26CC6BE1" w14:textId="77777777" w:rsidR="006D212A" w:rsidRPr="005013E2" w:rsidRDefault="006D212A">
            <w:pPr>
              <w:jc w:val="both"/>
              <w:rPr>
                <w:rFonts w:ascii="Calibri" w:hAnsi="Calibri" w:cs="Calibri"/>
                <w:sz w:val="28"/>
              </w:rPr>
            </w:pPr>
          </w:p>
        </w:tc>
      </w:tr>
      <w:tr w:rsidR="006D212A" w:rsidRPr="00A45652" w14:paraId="14E2A9EC" w14:textId="77777777">
        <w:tc>
          <w:tcPr>
            <w:tcW w:w="1908" w:type="dxa"/>
          </w:tcPr>
          <w:p w14:paraId="1580EF96" w14:textId="77777777" w:rsidR="006D212A" w:rsidRPr="005013E2" w:rsidRDefault="006D212A">
            <w:pPr>
              <w:jc w:val="both"/>
              <w:rPr>
                <w:rFonts w:ascii="Calibri" w:hAnsi="Calibri" w:cs="Calibri"/>
                <w:sz w:val="28"/>
              </w:rPr>
            </w:pPr>
          </w:p>
        </w:tc>
        <w:tc>
          <w:tcPr>
            <w:tcW w:w="7200" w:type="dxa"/>
          </w:tcPr>
          <w:p w14:paraId="0E740B50" w14:textId="77777777" w:rsidR="006D212A" w:rsidRPr="005013E2" w:rsidRDefault="006D212A">
            <w:pPr>
              <w:jc w:val="both"/>
              <w:rPr>
                <w:rFonts w:ascii="Calibri" w:hAnsi="Calibri" w:cs="Calibri"/>
                <w:sz w:val="28"/>
              </w:rPr>
            </w:pPr>
          </w:p>
        </w:tc>
      </w:tr>
      <w:tr w:rsidR="006D212A" w:rsidRPr="00A45652" w14:paraId="0720FA17" w14:textId="77777777">
        <w:tc>
          <w:tcPr>
            <w:tcW w:w="1908" w:type="dxa"/>
          </w:tcPr>
          <w:p w14:paraId="569D7C81" w14:textId="77777777" w:rsidR="006D212A" w:rsidRPr="005013E2" w:rsidRDefault="006D212A">
            <w:pPr>
              <w:jc w:val="both"/>
              <w:rPr>
                <w:rFonts w:ascii="Calibri" w:hAnsi="Calibri" w:cs="Calibri"/>
                <w:sz w:val="28"/>
              </w:rPr>
            </w:pPr>
          </w:p>
        </w:tc>
        <w:tc>
          <w:tcPr>
            <w:tcW w:w="7200" w:type="dxa"/>
          </w:tcPr>
          <w:p w14:paraId="72BE3C6C" w14:textId="77777777" w:rsidR="006D212A" w:rsidRPr="005013E2" w:rsidRDefault="006D212A">
            <w:pPr>
              <w:jc w:val="both"/>
              <w:rPr>
                <w:rFonts w:ascii="Calibri" w:hAnsi="Calibri" w:cs="Calibri"/>
                <w:sz w:val="28"/>
              </w:rPr>
            </w:pPr>
          </w:p>
        </w:tc>
      </w:tr>
      <w:tr w:rsidR="006D212A" w:rsidRPr="00A45652" w14:paraId="6E7A6B07" w14:textId="77777777">
        <w:tc>
          <w:tcPr>
            <w:tcW w:w="1908" w:type="dxa"/>
          </w:tcPr>
          <w:p w14:paraId="17270BC4" w14:textId="77777777" w:rsidR="006D212A" w:rsidRPr="005013E2" w:rsidRDefault="006D212A">
            <w:pPr>
              <w:jc w:val="both"/>
              <w:rPr>
                <w:rFonts w:ascii="Calibri" w:hAnsi="Calibri" w:cs="Calibri"/>
                <w:sz w:val="28"/>
              </w:rPr>
            </w:pPr>
          </w:p>
        </w:tc>
        <w:tc>
          <w:tcPr>
            <w:tcW w:w="7200" w:type="dxa"/>
          </w:tcPr>
          <w:p w14:paraId="4FFB15A6" w14:textId="77777777" w:rsidR="006D212A" w:rsidRPr="005013E2" w:rsidRDefault="006D212A">
            <w:pPr>
              <w:jc w:val="both"/>
              <w:rPr>
                <w:rFonts w:ascii="Calibri" w:hAnsi="Calibri" w:cs="Calibri"/>
                <w:sz w:val="28"/>
              </w:rPr>
            </w:pPr>
          </w:p>
        </w:tc>
      </w:tr>
      <w:tr w:rsidR="006D212A" w:rsidRPr="00A45652" w14:paraId="2C7D160D" w14:textId="77777777">
        <w:tc>
          <w:tcPr>
            <w:tcW w:w="1908" w:type="dxa"/>
          </w:tcPr>
          <w:p w14:paraId="6968D0B2" w14:textId="77777777" w:rsidR="006D212A" w:rsidRPr="005013E2" w:rsidRDefault="006D212A">
            <w:pPr>
              <w:jc w:val="both"/>
              <w:rPr>
                <w:rFonts w:ascii="Calibri" w:hAnsi="Calibri" w:cs="Calibri"/>
                <w:sz w:val="28"/>
              </w:rPr>
            </w:pPr>
          </w:p>
        </w:tc>
        <w:tc>
          <w:tcPr>
            <w:tcW w:w="7200" w:type="dxa"/>
          </w:tcPr>
          <w:p w14:paraId="751B1EE4" w14:textId="77777777" w:rsidR="006D212A" w:rsidRPr="005013E2" w:rsidRDefault="006D212A">
            <w:pPr>
              <w:jc w:val="both"/>
              <w:rPr>
                <w:rFonts w:ascii="Calibri" w:hAnsi="Calibri" w:cs="Calibri"/>
                <w:sz w:val="28"/>
              </w:rPr>
            </w:pPr>
          </w:p>
        </w:tc>
      </w:tr>
      <w:tr w:rsidR="006D212A" w:rsidRPr="00A45652" w14:paraId="0D0AA220" w14:textId="77777777">
        <w:tc>
          <w:tcPr>
            <w:tcW w:w="1908" w:type="dxa"/>
          </w:tcPr>
          <w:p w14:paraId="55C3C910" w14:textId="77777777" w:rsidR="006D212A" w:rsidRPr="005013E2" w:rsidRDefault="006D212A">
            <w:pPr>
              <w:jc w:val="both"/>
              <w:rPr>
                <w:rFonts w:ascii="Calibri" w:hAnsi="Calibri" w:cs="Calibri"/>
                <w:sz w:val="28"/>
              </w:rPr>
            </w:pPr>
          </w:p>
        </w:tc>
        <w:tc>
          <w:tcPr>
            <w:tcW w:w="7200" w:type="dxa"/>
          </w:tcPr>
          <w:p w14:paraId="53054A92" w14:textId="77777777" w:rsidR="006D212A" w:rsidRPr="005013E2" w:rsidRDefault="006D212A">
            <w:pPr>
              <w:jc w:val="both"/>
              <w:rPr>
                <w:rFonts w:ascii="Calibri" w:hAnsi="Calibri" w:cs="Calibri"/>
                <w:sz w:val="28"/>
              </w:rPr>
            </w:pPr>
          </w:p>
        </w:tc>
      </w:tr>
      <w:tr w:rsidR="006D212A" w:rsidRPr="00A45652" w14:paraId="22430244" w14:textId="77777777">
        <w:tc>
          <w:tcPr>
            <w:tcW w:w="1908" w:type="dxa"/>
          </w:tcPr>
          <w:p w14:paraId="6BFA6C5B" w14:textId="77777777" w:rsidR="006D212A" w:rsidRPr="005013E2" w:rsidRDefault="006D212A">
            <w:pPr>
              <w:jc w:val="both"/>
              <w:rPr>
                <w:rFonts w:ascii="Calibri" w:hAnsi="Calibri" w:cs="Calibri"/>
                <w:sz w:val="28"/>
              </w:rPr>
            </w:pPr>
          </w:p>
        </w:tc>
        <w:tc>
          <w:tcPr>
            <w:tcW w:w="7200" w:type="dxa"/>
          </w:tcPr>
          <w:p w14:paraId="011BCAE2" w14:textId="77777777" w:rsidR="006D212A" w:rsidRPr="005013E2" w:rsidRDefault="006D212A">
            <w:pPr>
              <w:jc w:val="both"/>
              <w:rPr>
                <w:rFonts w:ascii="Calibri" w:hAnsi="Calibri" w:cs="Calibri"/>
                <w:sz w:val="28"/>
              </w:rPr>
            </w:pPr>
          </w:p>
        </w:tc>
      </w:tr>
      <w:tr w:rsidR="006D212A" w:rsidRPr="00A45652" w14:paraId="0AEA417F" w14:textId="77777777">
        <w:tc>
          <w:tcPr>
            <w:tcW w:w="1908" w:type="dxa"/>
          </w:tcPr>
          <w:p w14:paraId="7FBAAD16" w14:textId="77777777" w:rsidR="006D212A" w:rsidRPr="005013E2" w:rsidRDefault="006D212A">
            <w:pPr>
              <w:jc w:val="both"/>
              <w:rPr>
                <w:rFonts w:ascii="Calibri" w:hAnsi="Calibri" w:cs="Calibri"/>
                <w:sz w:val="28"/>
              </w:rPr>
            </w:pPr>
          </w:p>
        </w:tc>
        <w:tc>
          <w:tcPr>
            <w:tcW w:w="7200" w:type="dxa"/>
          </w:tcPr>
          <w:p w14:paraId="378F2E26" w14:textId="77777777" w:rsidR="006D212A" w:rsidRPr="005013E2" w:rsidRDefault="006D212A">
            <w:pPr>
              <w:jc w:val="both"/>
              <w:rPr>
                <w:rFonts w:ascii="Calibri" w:hAnsi="Calibri" w:cs="Calibri"/>
                <w:sz w:val="28"/>
              </w:rPr>
            </w:pPr>
          </w:p>
        </w:tc>
      </w:tr>
      <w:tr w:rsidR="006D212A" w:rsidRPr="00A45652" w14:paraId="606FCB6A" w14:textId="77777777">
        <w:tc>
          <w:tcPr>
            <w:tcW w:w="1908" w:type="dxa"/>
          </w:tcPr>
          <w:p w14:paraId="57DF68DF" w14:textId="77777777" w:rsidR="006D212A" w:rsidRPr="005013E2" w:rsidRDefault="006D212A">
            <w:pPr>
              <w:jc w:val="both"/>
              <w:rPr>
                <w:rFonts w:ascii="Calibri" w:hAnsi="Calibri" w:cs="Calibri"/>
                <w:sz w:val="28"/>
              </w:rPr>
            </w:pPr>
          </w:p>
        </w:tc>
        <w:tc>
          <w:tcPr>
            <w:tcW w:w="7200" w:type="dxa"/>
          </w:tcPr>
          <w:p w14:paraId="30C714A5" w14:textId="77777777" w:rsidR="006D212A" w:rsidRPr="005013E2" w:rsidRDefault="006D212A">
            <w:pPr>
              <w:jc w:val="both"/>
              <w:rPr>
                <w:rFonts w:ascii="Calibri" w:hAnsi="Calibri" w:cs="Calibri"/>
                <w:sz w:val="28"/>
              </w:rPr>
            </w:pPr>
          </w:p>
        </w:tc>
      </w:tr>
      <w:tr w:rsidR="006D212A" w:rsidRPr="00A45652" w14:paraId="3299010D" w14:textId="77777777">
        <w:tc>
          <w:tcPr>
            <w:tcW w:w="1908" w:type="dxa"/>
          </w:tcPr>
          <w:p w14:paraId="3BDB9AAB" w14:textId="77777777" w:rsidR="006D212A" w:rsidRPr="005013E2" w:rsidRDefault="006D212A">
            <w:pPr>
              <w:jc w:val="both"/>
              <w:rPr>
                <w:rFonts w:ascii="Calibri" w:hAnsi="Calibri" w:cs="Calibri"/>
                <w:sz w:val="28"/>
              </w:rPr>
            </w:pPr>
          </w:p>
        </w:tc>
        <w:tc>
          <w:tcPr>
            <w:tcW w:w="7200" w:type="dxa"/>
          </w:tcPr>
          <w:p w14:paraId="72C960F1" w14:textId="77777777" w:rsidR="006D212A" w:rsidRPr="005013E2" w:rsidRDefault="006D212A">
            <w:pPr>
              <w:jc w:val="both"/>
              <w:rPr>
                <w:rFonts w:ascii="Calibri" w:hAnsi="Calibri" w:cs="Calibri"/>
                <w:sz w:val="28"/>
              </w:rPr>
            </w:pPr>
          </w:p>
        </w:tc>
      </w:tr>
      <w:tr w:rsidR="006D212A" w:rsidRPr="00A45652" w14:paraId="0AE02B30" w14:textId="77777777">
        <w:tc>
          <w:tcPr>
            <w:tcW w:w="1908" w:type="dxa"/>
          </w:tcPr>
          <w:p w14:paraId="32CA212C" w14:textId="77777777" w:rsidR="006D212A" w:rsidRPr="005013E2" w:rsidRDefault="006D212A">
            <w:pPr>
              <w:jc w:val="both"/>
              <w:rPr>
                <w:rFonts w:ascii="Calibri" w:hAnsi="Calibri" w:cs="Calibri"/>
                <w:sz w:val="28"/>
              </w:rPr>
            </w:pPr>
          </w:p>
        </w:tc>
        <w:tc>
          <w:tcPr>
            <w:tcW w:w="7200" w:type="dxa"/>
          </w:tcPr>
          <w:p w14:paraId="0F675979" w14:textId="77777777" w:rsidR="006D212A" w:rsidRPr="005013E2" w:rsidRDefault="006D212A">
            <w:pPr>
              <w:jc w:val="both"/>
              <w:rPr>
                <w:rFonts w:ascii="Calibri" w:hAnsi="Calibri" w:cs="Calibri"/>
                <w:sz w:val="28"/>
              </w:rPr>
            </w:pPr>
          </w:p>
        </w:tc>
      </w:tr>
      <w:tr w:rsidR="006D212A" w:rsidRPr="00A45652" w14:paraId="7C2CE9CB" w14:textId="77777777">
        <w:tc>
          <w:tcPr>
            <w:tcW w:w="1908" w:type="dxa"/>
          </w:tcPr>
          <w:p w14:paraId="54E574B4" w14:textId="77777777" w:rsidR="006D212A" w:rsidRPr="005013E2" w:rsidRDefault="006D212A">
            <w:pPr>
              <w:jc w:val="both"/>
              <w:rPr>
                <w:rFonts w:ascii="Calibri" w:hAnsi="Calibri" w:cs="Calibri"/>
                <w:sz w:val="28"/>
              </w:rPr>
            </w:pPr>
          </w:p>
        </w:tc>
        <w:tc>
          <w:tcPr>
            <w:tcW w:w="7200" w:type="dxa"/>
          </w:tcPr>
          <w:p w14:paraId="01BAF3F0" w14:textId="77777777" w:rsidR="006D212A" w:rsidRPr="005013E2" w:rsidRDefault="006D212A">
            <w:pPr>
              <w:jc w:val="both"/>
              <w:rPr>
                <w:rFonts w:ascii="Calibri" w:hAnsi="Calibri" w:cs="Calibri"/>
                <w:sz w:val="28"/>
              </w:rPr>
            </w:pPr>
          </w:p>
        </w:tc>
      </w:tr>
      <w:tr w:rsidR="006D212A" w:rsidRPr="00A45652" w14:paraId="301E56EE" w14:textId="77777777">
        <w:tc>
          <w:tcPr>
            <w:tcW w:w="1908" w:type="dxa"/>
          </w:tcPr>
          <w:p w14:paraId="62120602" w14:textId="77777777" w:rsidR="006D212A" w:rsidRPr="005013E2" w:rsidRDefault="006D212A">
            <w:pPr>
              <w:jc w:val="both"/>
              <w:rPr>
                <w:rFonts w:ascii="Calibri" w:hAnsi="Calibri" w:cs="Calibri"/>
                <w:sz w:val="28"/>
              </w:rPr>
            </w:pPr>
          </w:p>
        </w:tc>
        <w:tc>
          <w:tcPr>
            <w:tcW w:w="7200" w:type="dxa"/>
          </w:tcPr>
          <w:p w14:paraId="687D75D5" w14:textId="77777777" w:rsidR="006D212A" w:rsidRPr="005013E2" w:rsidRDefault="006D212A">
            <w:pPr>
              <w:jc w:val="both"/>
              <w:rPr>
                <w:rFonts w:ascii="Calibri" w:hAnsi="Calibri" w:cs="Calibri"/>
                <w:sz w:val="28"/>
              </w:rPr>
            </w:pPr>
          </w:p>
        </w:tc>
      </w:tr>
      <w:tr w:rsidR="006D212A" w:rsidRPr="00A45652" w14:paraId="4D4237E9" w14:textId="77777777">
        <w:tc>
          <w:tcPr>
            <w:tcW w:w="1908" w:type="dxa"/>
          </w:tcPr>
          <w:p w14:paraId="16F9A72E" w14:textId="77777777" w:rsidR="006D212A" w:rsidRPr="005013E2" w:rsidRDefault="006D212A">
            <w:pPr>
              <w:jc w:val="both"/>
              <w:rPr>
                <w:rFonts w:ascii="Calibri" w:hAnsi="Calibri" w:cs="Calibri"/>
                <w:sz w:val="28"/>
              </w:rPr>
            </w:pPr>
          </w:p>
        </w:tc>
        <w:tc>
          <w:tcPr>
            <w:tcW w:w="7200" w:type="dxa"/>
          </w:tcPr>
          <w:p w14:paraId="028F4477" w14:textId="77777777" w:rsidR="006D212A" w:rsidRPr="005013E2" w:rsidRDefault="006D212A">
            <w:pPr>
              <w:jc w:val="both"/>
              <w:rPr>
                <w:rFonts w:ascii="Calibri" w:hAnsi="Calibri" w:cs="Calibri"/>
                <w:sz w:val="28"/>
              </w:rPr>
            </w:pPr>
          </w:p>
        </w:tc>
      </w:tr>
      <w:tr w:rsidR="006D212A" w:rsidRPr="00A45652" w14:paraId="4D733E75" w14:textId="77777777">
        <w:tc>
          <w:tcPr>
            <w:tcW w:w="1908" w:type="dxa"/>
          </w:tcPr>
          <w:p w14:paraId="0067C5B6" w14:textId="77777777" w:rsidR="006D212A" w:rsidRPr="005013E2" w:rsidRDefault="006D212A">
            <w:pPr>
              <w:jc w:val="both"/>
              <w:rPr>
                <w:rFonts w:ascii="Calibri" w:hAnsi="Calibri" w:cs="Calibri"/>
                <w:sz w:val="28"/>
              </w:rPr>
            </w:pPr>
          </w:p>
        </w:tc>
        <w:tc>
          <w:tcPr>
            <w:tcW w:w="7200" w:type="dxa"/>
          </w:tcPr>
          <w:p w14:paraId="281875FD" w14:textId="77777777" w:rsidR="006D212A" w:rsidRPr="005013E2" w:rsidRDefault="006D212A">
            <w:pPr>
              <w:jc w:val="both"/>
              <w:rPr>
                <w:rFonts w:ascii="Calibri" w:hAnsi="Calibri" w:cs="Calibri"/>
                <w:sz w:val="28"/>
              </w:rPr>
            </w:pPr>
          </w:p>
        </w:tc>
      </w:tr>
      <w:tr w:rsidR="006D212A" w:rsidRPr="00A45652" w14:paraId="3128AD54" w14:textId="77777777">
        <w:tc>
          <w:tcPr>
            <w:tcW w:w="1908" w:type="dxa"/>
          </w:tcPr>
          <w:p w14:paraId="592FE4AC" w14:textId="77777777" w:rsidR="006D212A" w:rsidRPr="005013E2" w:rsidRDefault="006D212A">
            <w:pPr>
              <w:jc w:val="both"/>
              <w:rPr>
                <w:rFonts w:ascii="Calibri" w:hAnsi="Calibri" w:cs="Calibri"/>
                <w:sz w:val="28"/>
              </w:rPr>
            </w:pPr>
          </w:p>
        </w:tc>
        <w:tc>
          <w:tcPr>
            <w:tcW w:w="7200" w:type="dxa"/>
          </w:tcPr>
          <w:p w14:paraId="1D646FFB" w14:textId="77777777" w:rsidR="006D212A" w:rsidRPr="005013E2" w:rsidRDefault="006D212A">
            <w:pPr>
              <w:jc w:val="both"/>
              <w:rPr>
                <w:rFonts w:ascii="Calibri" w:hAnsi="Calibri" w:cs="Calibri"/>
                <w:sz w:val="28"/>
              </w:rPr>
            </w:pPr>
          </w:p>
        </w:tc>
      </w:tr>
      <w:tr w:rsidR="006D212A" w:rsidRPr="00A45652" w14:paraId="0593E010" w14:textId="77777777">
        <w:tc>
          <w:tcPr>
            <w:tcW w:w="1908" w:type="dxa"/>
          </w:tcPr>
          <w:p w14:paraId="008E2B63" w14:textId="77777777" w:rsidR="006D212A" w:rsidRPr="005013E2" w:rsidRDefault="006D212A">
            <w:pPr>
              <w:jc w:val="both"/>
              <w:rPr>
                <w:rFonts w:ascii="Calibri" w:hAnsi="Calibri" w:cs="Calibri"/>
                <w:sz w:val="28"/>
              </w:rPr>
            </w:pPr>
          </w:p>
        </w:tc>
        <w:tc>
          <w:tcPr>
            <w:tcW w:w="7200" w:type="dxa"/>
          </w:tcPr>
          <w:p w14:paraId="69232D75" w14:textId="77777777" w:rsidR="006D212A" w:rsidRPr="005013E2" w:rsidRDefault="006D212A">
            <w:pPr>
              <w:jc w:val="both"/>
              <w:rPr>
                <w:rFonts w:ascii="Calibri" w:hAnsi="Calibri" w:cs="Calibri"/>
                <w:sz w:val="28"/>
              </w:rPr>
            </w:pPr>
          </w:p>
        </w:tc>
      </w:tr>
      <w:tr w:rsidR="006D212A" w:rsidRPr="00A45652" w14:paraId="1E1B70F3" w14:textId="77777777">
        <w:tc>
          <w:tcPr>
            <w:tcW w:w="1908" w:type="dxa"/>
          </w:tcPr>
          <w:p w14:paraId="15077CBD" w14:textId="77777777" w:rsidR="006D212A" w:rsidRPr="005013E2" w:rsidRDefault="006D212A">
            <w:pPr>
              <w:jc w:val="both"/>
              <w:rPr>
                <w:rFonts w:ascii="Calibri" w:hAnsi="Calibri" w:cs="Calibri"/>
                <w:sz w:val="28"/>
              </w:rPr>
            </w:pPr>
          </w:p>
        </w:tc>
        <w:tc>
          <w:tcPr>
            <w:tcW w:w="7200" w:type="dxa"/>
          </w:tcPr>
          <w:p w14:paraId="5B49179B" w14:textId="77777777" w:rsidR="006D212A" w:rsidRPr="005013E2" w:rsidRDefault="006D212A">
            <w:pPr>
              <w:jc w:val="both"/>
              <w:rPr>
                <w:rFonts w:ascii="Calibri" w:hAnsi="Calibri" w:cs="Calibri"/>
                <w:sz w:val="28"/>
              </w:rPr>
            </w:pPr>
          </w:p>
        </w:tc>
      </w:tr>
      <w:tr w:rsidR="006D212A" w:rsidRPr="00A45652" w14:paraId="0F059C36" w14:textId="77777777">
        <w:tc>
          <w:tcPr>
            <w:tcW w:w="1908" w:type="dxa"/>
          </w:tcPr>
          <w:p w14:paraId="1DC8D360" w14:textId="77777777" w:rsidR="006D212A" w:rsidRPr="005013E2" w:rsidRDefault="006D212A">
            <w:pPr>
              <w:jc w:val="both"/>
              <w:rPr>
                <w:rFonts w:ascii="Calibri" w:hAnsi="Calibri" w:cs="Calibri"/>
                <w:sz w:val="28"/>
              </w:rPr>
            </w:pPr>
          </w:p>
        </w:tc>
        <w:tc>
          <w:tcPr>
            <w:tcW w:w="7200" w:type="dxa"/>
          </w:tcPr>
          <w:p w14:paraId="3C61CD16" w14:textId="77777777" w:rsidR="006D212A" w:rsidRPr="005013E2" w:rsidRDefault="006D212A">
            <w:pPr>
              <w:jc w:val="both"/>
              <w:rPr>
                <w:rFonts w:ascii="Calibri" w:hAnsi="Calibri" w:cs="Calibri"/>
                <w:sz w:val="28"/>
              </w:rPr>
            </w:pPr>
          </w:p>
        </w:tc>
      </w:tr>
      <w:tr w:rsidR="006D212A" w:rsidRPr="00A45652" w14:paraId="777FC6A9" w14:textId="77777777">
        <w:tc>
          <w:tcPr>
            <w:tcW w:w="1908" w:type="dxa"/>
          </w:tcPr>
          <w:p w14:paraId="65468793" w14:textId="77777777" w:rsidR="006D212A" w:rsidRPr="005013E2" w:rsidRDefault="006D212A">
            <w:pPr>
              <w:jc w:val="both"/>
              <w:rPr>
                <w:rFonts w:ascii="Calibri" w:hAnsi="Calibri" w:cs="Calibri"/>
                <w:sz w:val="28"/>
              </w:rPr>
            </w:pPr>
          </w:p>
        </w:tc>
        <w:tc>
          <w:tcPr>
            <w:tcW w:w="7200" w:type="dxa"/>
          </w:tcPr>
          <w:p w14:paraId="5DCC08F0" w14:textId="77777777" w:rsidR="006D212A" w:rsidRPr="005013E2" w:rsidRDefault="006D212A">
            <w:pPr>
              <w:jc w:val="both"/>
              <w:rPr>
                <w:rFonts w:ascii="Calibri" w:hAnsi="Calibri" w:cs="Calibri"/>
                <w:sz w:val="28"/>
              </w:rPr>
            </w:pPr>
          </w:p>
        </w:tc>
      </w:tr>
    </w:tbl>
    <w:p w14:paraId="7BF53BAD" w14:textId="77777777" w:rsidR="00B82411" w:rsidRPr="005013E2" w:rsidRDefault="00B82411">
      <w:pPr>
        <w:pStyle w:val="Heading2"/>
        <w:tabs>
          <w:tab w:val="clear" w:pos="1400"/>
        </w:tabs>
        <w:ind w:firstLine="0"/>
        <w:rPr>
          <w:rFonts w:ascii="Calibri" w:hAnsi="Calibri" w:cs="Calibri"/>
        </w:rPr>
      </w:pPr>
    </w:p>
    <w:p w14:paraId="09FF4679" w14:textId="77777777" w:rsidR="00B82411" w:rsidRPr="005013E2" w:rsidRDefault="00B82411">
      <w:pPr>
        <w:widowControl/>
        <w:rPr>
          <w:rFonts w:ascii="Calibri" w:hAnsi="Calibri" w:cs="Calibri"/>
          <w:b/>
        </w:rPr>
      </w:pPr>
      <w:r w:rsidRPr="005013E2">
        <w:rPr>
          <w:rFonts w:ascii="Calibri" w:hAnsi="Calibri" w:cs="Calibri"/>
        </w:rPr>
        <w:br w:type="page"/>
      </w:r>
    </w:p>
    <w:p w14:paraId="213F55B8" w14:textId="77777777" w:rsidR="001B07D9" w:rsidRPr="005013E2" w:rsidRDefault="001B07D9" w:rsidP="001B07D9">
      <w:pPr>
        <w:pStyle w:val="Heading2"/>
        <w:tabs>
          <w:tab w:val="clear" w:pos="1400"/>
        </w:tabs>
        <w:ind w:firstLine="0"/>
        <w:rPr>
          <w:rFonts w:ascii="Calibri" w:hAnsi="Calibri" w:cs="Calibri"/>
        </w:rPr>
      </w:pPr>
    </w:p>
    <w:p w14:paraId="15C82B72" w14:textId="77777777" w:rsidR="006D212A" w:rsidRPr="005013E2" w:rsidRDefault="006D212A" w:rsidP="001D3D2D">
      <w:pPr>
        <w:pStyle w:val="Heading1"/>
        <w:numPr>
          <w:ilvl w:val="0"/>
          <w:numId w:val="25"/>
        </w:numPr>
        <w:tabs>
          <w:tab w:val="clear" w:pos="360"/>
          <w:tab w:val="num" w:pos="851"/>
        </w:tabs>
        <w:ind w:left="851" w:hanging="851"/>
        <w:rPr>
          <w:rFonts w:ascii="Calibri" w:hAnsi="Calibri" w:cs="Calibri"/>
        </w:rPr>
      </w:pPr>
      <w:bookmarkStart w:id="19" w:name="_Toc342295284"/>
      <w:r w:rsidRPr="005013E2">
        <w:rPr>
          <w:rFonts w:ascii="Calibri" w:hAnsi="Calibri" w:cs="Calibri"/>
        </w:rPr>
        <w:t>Annex 5: Support Contact Numbers</w:t>
      </w:r>
      <w:bookmarkEnd w:id="19"/>
    </w:p>
    <w:p w14:paraId="3B375F59" w14:textId="77777777" w:rsidR="00DC36E3" w:rsidRPr="005013E2" w:rsidRDefault="00A45652" w:rsidP="00DC36E3">
      <w:pPr>
        <w:pStyle w:val="Header"/>
        <w:rPr>
          <w:rFonts w:ascii="Calibri" w:hAnsi="Calibri" w:cs="Calibri"/>
          <w:b/>
        </w:rPr>
      </w:pPr>
      <w:r w:rsidRPr="005013E2">
        <w:rPr>
          <w:rFonts w:ascii="Calibri" w:hAnsi="Calibri" w:cs="Calibri"/>
          <w:b/>
        </w:rPr>
        <w:t>Roma</w:t>
      </w:r>
      <w:r w:rsidR="00C03965" w:rsidRPr="005013E2">
        <w:rPr>
          <w:rFonts w:ascii="Calibri" w:hAnsi="Calibri" w:cs="Calibri"/>
          <w:b/>
        </w:rPr>
        <w:t xml:space="preserve"> Direct Emergency Services Contact D</w:t>
      </w:r>
      <w:r w:rsidR="00DC36E3" w:rsidRPr="005013E2">
        <w:rPr>
          <w:rFonts w:ascii="Calibri" w:hAnsi="Calibri" w:cs="Calibri"/>
          <w:b/>
        </w:rPr>
        <w:t>etails</w:t>
      </w:r>
    </w:p>
    <w:p w14:paraId="5651B63E" w14:textId="77777777" w:rsidR="0095333D" w:rsidRPr="005013E2" w:rsidRDefault="0095333D" w:rsidP="00DC36E3">
      <w:pPr>
        <w:pStyle w:val="Header"/>
        <w:rPr>
          <w:rFonts w:ascii="Calibri" w:hAnsi="Calibri" w:cs="Calibri"/>
          <w:b/>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53"/>
        <w:gridCol w:w="3577"/>
      </w:tblGrid>
      <w:tr w:rsidR="001734BF" w:rsidRPr="00A45652" w14:paraId="52DBDBE7" w14:textId="77777777" w:rsidTr="001734BF">
        <w:tc>
          <w:tcPr>
            <w:tcW w:w="4753" w:type="dxa"/>
          </w:tcPr>
          <w:p w14:paraId="17C94B5B" w14:textId="77777777" w:rsidR="001734BF" w:rsidRPr="005013E2" w:rsidRDefault="001734BF" w:rsidP="007F19BC">
            <w:pPr>
              <w:pStyle w:val="Header"/>
              <w:rPr>
                <w:rFonts w:ascii="Calibri" w:hAnsi="Calibri" w:cs="Calibri"/>
                <w:b/>
                <w:u w:val="single"/>
              </w:rPr>
            </w:pPr>
            <w:r w:rsidRPr="005013E2">
              <w:rPr>
                <w:rFonts w:ascii="Calibri" w:hAnsi="Calibri" w:cs="Calibri"/>
                <w:b/>
                <w:u w:val="single"/>
              </w:rPr>
              <w:t>Ambulance</w:t>
            </w:r>
          </w:p>
          <w:p w14:paraId="205CABF1" w14:textId="77777777" w:rsidR="001734BF" w:rsidRPr="005013E2" w:rsidRDefault="001734BF" w:rsidP="00DC36E3">
            <w:pPr>
              <w:pStyle w:val="Header"/>
              <w:rPr>
                <w:rFonts w:ascii="Calibri" w:hAnsi="Calibri" w:cs="Calibri"/>
                <w:b/>
              </w:rPr>
            </w:pPr>
            <w:r w:rsidRPr="005013E2">
              <w:rPr>
                <w:rFonts w:ascii="Calibri" w:hAnsi="Calibri" w:cs="Calibri"/>
              </w:rPr>
              <w:t>Direct Emergency:</w:t>
            </w:r>
          </w:p>
        </w:tc>
        <w:tc>
          <w:tcPr>
            <w:tcW w:w="3577" w:type="dxa"/>
          </w:tcPr>
          <w:p w14:paraId="1E3CF3C6" w14:textId="77777777" w:rsidR="001734BF" w:rsidRPr="005013E2" w:rsidRDefault="001734BF" w:rsidP="00DC36E3">
            <w:pPr>
              <w:pStyle w:val="Header"/>
              <w:rPr>
                <w:rFonts w:ascii="Calibri" w:hAnsi="Calibri" w:cs="Calibri"/>
              </w:rPr>
            </w:pPr>
          </w:p>
          <w:p w14:paraId="2360C7C0" w14:textId="77777777" w:rsidR="001734BF" w:rsidRPr="005013E2" w:rsidRDefault="001734BF" w:rsidP="00DC36E3">
            <w:pPr>
              <w:pStyle w:val="Header"/>
              <w:rPr>
                <w:rFonts w:ascii="Calibri" w:hAnsi="Calibri" w:cs="Calibri"/>
                <w:color w:val="0000FF"/>
              </w:rPr>
            </w:pPr>
            <w:r w:rsidRPr="005013E2">
              <w:rPr>
                <w:rFonts w:ascii="Calibri" w:hAnsi="Calibri" w:cs="Calibri"/>
                <w:color w:val="0000FF"/>
              </w:rPr>
              <w:t>000 / 112 Mobile</w:t>
            </w:r>
          </w:p>
        </w:tc>
      </w:tr>
      <w:tr w:rsidR="001734BF" w:rsidRPr="00A45652" w14:paraId="6069B181" w14:textId="77777777" w:rsidTr="001734BF">
        <w:tc>
          <w:tcPr>
            <w:tcW w:w="4753" w:type="dxa"/>
          </w:tcPr>
          <w:p w14:paraId="57900DE0" w14:textId="77777777" w:rsidR="001734BF" w:rsidRPr="005013E2" w:rsidRDefault="001734BF" w:rsidP="007F19BC">
            <w:pPr>
              <w:pStyle w:val="Header"/>
              <w:rPr>
                <w:rFonts w:ascii="Calibri" w:hAnsi="Calibri" w:cs="Calibri"/>
                <w:b/>
                <w:u w:val="single"/>
              </w:rPr>
            </w:pPr>
            <w:r w:rsidRPr="005013E2">
              <w:rPr>
                <w:rFonts w:ascii="Calibri" w:hAnsi="Calibri" w:cs="Calibri"/>
                <w:b/>
                <w:u w:val="single"/>
              </w:rPr>
              <w:t>Police contact</w:t>
            </w:r>
          </w:p>
          <w:p w14:paraId="4C7125DD" w14:textId="77777777" w:rsidR="001734BF" w:rsidRPr="005013E2" w:rsidRDefault="001734BF" w:rsidP="007F19BC">
            <w:pPr>
              <w:pStyle w:val="Header"/>
              <w:rPr>
                <w:rFonts w:ascii="Calibri" w:hAnsi="Calibri" w:cs="Calibri"/>
              </w:rPr>
            </w:pPr>
            <w:r w:rsidRPr="005013E2">
              <w:rPr>
                <w:rFonts w:ascii="Calibri" w:hAnsi="Calibri" w:cs="Calibri"/>
              </w:rPr>
              <w:t xml:space="preserve">Direct </w:t>
            </w:r>
            <w:proofErr w:type="gramStart"/>
            <w:r w:rsidRPr="005013E2">
              <w:rPr>
                <w:rFonts w:ascii="Calibri" w:hAnsi="Calibri" w:cs="Calibri"/>
              </w:rPr>
              <w:t>Life threatening</w:t>
            </w:r>
            <w:proofErr w:type="gramEnd"/>
            <w:r w:rsidRPr="005013E2">
              <w:rPr>
                <w:rFonts w:ascii="Calibri" w:hAnsi="Calibri" w:cs="Calibri"/>
              </w:rPr>
              <w:t xml:space="preserve"> emergencies only:  </w:t>
            </w:r>
          </w:p>
          <w:p w14:paraId="2BC660CF" w14:textId="77777777" w:rsidR="001734BF" w:rsidRPr="005013E2" w:rsidRDefault="001734BF" w:rsidP="007F19BC">
            <w:pPr>
              <w:pStyle w:val="Header"/>
              <w:rPr>
                <w:rFonts w:ascii="Calibri" w:hAnsi="Calibri" w:cs="Calibri"/>
              </w:rPr>
            </w:pPr>
            <w:r w:rsidRPr="005013E2">
              <w:rPr>
                <w:rFonts w:ascii="Calibri" w:hAnsi="Calibri" w:cs="Calibri"/>
              </w:rPr>
              <w:t>Roma Police station</w:t>
            </w:r>
            <w:r w:rsidRPr="005013E2">
              <w:rPr>
                <w:rFonts w:ascii="Calibri" w:hAnsi="Calibri" w:cs="Calibri"/>
              </w:rPr>
              <w:tab/>
            </w:r>
            <w:r w:rsidRPr="005013E2">
              <w:rPr>
                <w:rFonts w:ascii="Calibri" w:hAnsi="Calibri" w:cs="Calibri"/>
              </w:rPr>
              <w:tab/>
            </w:r>
            <w:r w:rsidRPr="005013E2">
              <w:rPr>
                <w:rFonts w:ascii="Calibri" w:hAnsi="Calibri" w:cs="Calibri"/>
                <w:b/>
                <w:color w:val="0000FF"/>
              </w:rPr>
              <w:t xml:space="preserve">000 </w:t>
            </w:r>
          </w:p>
          <w:p w14:paraId="747CB0A6" w14:textId="77777777" w:rsidR="001734BF" w:rsidRPr="005013E2" w:rsidRDefault="001734BF" w:rsidP="007F19BC">
            <w:pPr>
              <w:pStyle w:val="Header"/>
              <w:rPr>
                <w:rFonts w:ascii="Calibri" w:hAnsi="Calibri" w:cs="Calibri"/>
              </w:rPr>
            </w:pPr>
            <w:r w:rsidRPr="005013E2">
              <w:rPr>
                <w:rFonts w:ascii="Calibri" w:hAnsi="Calibri" w:cs="Calibri"/>
              </w:rPr>
              <w:t xml:space="preserve">All other </w:t>
            </w:r>
            <w:proofErr w:type="gramStart"/>
            <w:r w:rsidRPr="005013E2">
              <w:rPr>
                <w:rFonts w:ascii="Calibri" w:hAnsi="Calibri" w:cs="Calibri"/>
              </w:rPr>
              <w:t>24 hour</w:t>
            </w:r>
            <w:proofErr w:type="gramEnd"/>
            <w:r w:rsidRPr="005013E2">
              <w:rPr>
                <w:rFonts w:ascii="Calibri" w:hAnsi="Calibri" w:cs="Calibri"/>
              </w:rPr>
              <w:t xml:space="preserve"> police assistance or general enquires: </w:t>
            </w:r>
            <w:r w:rsidRPr="005013E2">
              <w:rPr>
                <w:rFonts w:ascii="Calibri" w:hAnsi="Calibri" w:cs="Calibri"/>
              </w:rPr>
              <w:tab/>
            </w:r>
            <w:r w:rsidRPr="005013E2">
              <w:rPr>
                <w:rFonts w:ascii="Calibri" w:hAnsi="Calibri" w:cs="Calibri"/>
                <w:b/>
                <w:color w:val="0000FF"/>
              </w:rPr>
              <w:t xml:space="preserve"> </w:t>
            </w:r>
          </w:p>
          <w:p w14:paraId="6E91CD22" w14:textId="77777777" w:rsidR="001734BF" w:rsidRPr="005013E2" w:rsidRDefault="001734BF" w:rsidP="00DC36E3">
            <w:pPr>
              <w:pStyle w:val="Header"/>
              <w:rPr>
                <w:rFonts w:ascii="Calibri" w:hAnsi="Calibri" w:cs="Calibri"/>
                <w:b/>
              </w:rPr>
            </w:pPr>
          </w:p>
        </w:tc>
        <w:tc>
          <w:tcPr>
            <w:tcW w:w="3577" w:type="dxa"/>
          </w:tcPr>
          <w:p w14:paraId="6A7782DE" w14:textId="77777777" w:rsidR="001734BF" w:rsidRPr="005013E2" w:rsidRDefault="001734BF" w:rsidP="00DC36E3">
            <w:pPr>
              <w:pStyle w:val="Header"/>
              <w:rPr>
                <w:rFonts w:ascii="Calibri" w:hAnsi="Calibri" w:cs="Calibri"/>
              </w:rPr>
            </w:pPr>
          </w:p>
          <w:p w14:paraId="05E45FAF" w14:textId="77777777" w:rsidR="001734BF" w:rsidRPr="005013E2" w:rsidRDefault="001734BF" w:rsidP="00DC36E3">
            <w:pPr>
              <w:pStyle w:val="Header"/>
              <w:rPr>
                <w:rFonts w:ascii="Calibri" w:hAnsi="Calibri" w:cs="Calibri"/>
                <w:color w:val="0000FF"/>
              </w:rPr>
            </w:pPr>
            <w:r w:rsidRPr="005013E2">
              <w:rPr>
                <w:rFonts w:ascii="Calibri" w:hAnsi="Calibri" w:cs="Calibri"/>
                <w:color w:val="0000FF"/>
              </w:rPr>
              <w:t>000 / 112 Mobile</w:t>
            </w:r>
          </w:p>
          <w:p w14:paraId="253778AB" w14:textId="77777777" w:rsidR="001734BF" w:rsidRPr="005013E2" w:rsidRDefault="001734BF" w:rsidP="00DC36E3">
            <w:pPr>
              <w:pStyle w:val="Header"/>
              <w:rPr>
                <w:rFonts w:ascii="Calibri" w:hAnsi="Calibri" w:cs="Calibri"/>
                <w:color w:val="0000FF"/>
              </w:rPr>
            </w:pPr>
            <w:r w:rsidRPr="005013E2">
              <w:rPr>
                <w:rFonts w:ascii="Calibri" w:hAnsi="Calibri" w:cs="Calibri"/>
                <w:color w:val="0000FF"/>
              </w:rPr>
              <w:t>(07) 4622 9333</w:t>
            </w:r>
          </w:p>
          <w:p w14:paraId="5C1D0585" w14:textId="77777777" w:rsidR="001734BF" w:rsidRPr="005013E2" w:rsidRDefault="001734BF" w:rsidP="00DC36E3">
            <w:pPr>
              <w:pStyle w:val="Header"/>
              <w:rPr>
                <w:rFonts w:ascii="Calibri" w:hAnsi="Calibri" w:cs="Calibri"/>
                <w:color w:val="0000FF"/>
              </w:rPr>
            </w:pPr>
            <w:r w:rsidRPr="005013E2">
              <w:rPr>
                <w:rFonts w:ascii="Calibri" w:hAnsi="Calibri" w:cs="Calibri"/>
                <w:color w:val="0000FF"/>
              </w:rPr>
              <w:t>131444</w:t>
            </w:r>
          </w:p>
        </w:tc>
      </w:tr>
      <w:tr w:rsidR="001734BF" w:rsidRPr="00A45652" w14:paraId="2E8592E0" w14:textId="77777777" w:rsidTr="001734BF">
        <w:tc>
          <w:tcPr>
            <w:tcW w:w="4753" w:type="dxa"/>
          </w:tcPr>
          <w:p w14:paraId="51CB9B2C" w14:textId="77777777" w:rsidR="001734BF" w:rsidRPr="005013E2" w:rsidRDefault="001734BF" w:rsidP="007F19BC">
            <w:pPr>
              <w:pStyle w:val="Header"/>
              <w:rPr>
                <w:rFonts w:ascii="Calibri" w:hAnsi="Calibri" w:cs="Calibri"/>
                <w:b/>
                <w:u w:val="single"/>
              </w:rPr>
            </w:pPr>
            <w:r w:rsidRPr="005013E2">
              <w:rPr>
                <w:rFonts w:ascii="Calibri" w:hAnsi="Calibri" w:cs="Calibri"/>
                <w:b/>
                <w:u w:val="single"/>
              </w:rPr>
              <w:t xml:space="preserve">Fire </w:t>
            </w:r>
          </w:p>
          <w:p w14:paraId="0B0CC3C0" w14:textId="77777777" w:rsidR="001734BF" w:rsidRPr="005013E2" w:rsidRDefault="001734BF" w:rsidP="000B12D8">
            <w:pPr>
              <w:pStyle w:val="Header"/>
              <w:rPr>
                <w:rFonts w:ascii="Calibri" w:hAnsi="Calibri" w:cs="Calibri"/>
              </w:rPr>
            </w:pPr>
            <w:r w:rsidRPr="005013E2">
              <w:rPr>
                <w:rFonts w:ascii="Calibri" w:hAnsi="Calibri" w:cs="Calibri"/>
              </w:rPr>
              <w:t>Direct Emergency</w:t>
            </w:r>
          </w:p>
          <w:p w14:paraId="03BE4B49" w14:textId="77777777" w:rsidR="001734BF" w:rsidRPr="005013E2" w:rsidRDefault="001734BF" w:rsidP="000B12D8">
            <w:pPr>
              <w:pStyle w:val="Header"/>
              <w:rPr>
                <w:rFonts w:ascii="Calibri" w:hAnsi="Calibri" w:cs="Calibri"/>
              </w:rPr>
            </w:pPr>
            <w:r w:rsidRPr="005013E2">
              <w:rPr>
                <w:rFonts w:ascii="Calibri" w:hAnsi="Calibri" w:cs="Calibri"/>
              </w:rPr>
              <w:t>Roma Country Fire Brigade</w:t>
            </w:r>
          </w:p>
        </w:tc>
        <w:tc>
          <w:tcPr>
            <w:tcW w:w="3577" w:type="dxa"/>
          </w:tcPr>
          <w:p w14:paraId="365ADB47" w14:textId="77777777" w:rsidR="001734BF" w:rsidRPr="005013E2" w:rsidRDefault="001734BF" w:rsidP="00DC36E3">
            <w:pPr>
              <w:pStyle w:val="Header"/>
              <w:rPr>
                <w:rFonts w:ascii="Calibri" w:hAnsi="Calibri" w:cs="Calibri"/>
                <w:b/>
              </w:rPr>
            </w:pPr>
          </w:p>
          <w:p w14:paraId="569B0FA1" w14:textId="77777777" w:rsidR="001734BF" w:rsidRPr="005013E2" w:rsidRDefault="001734BF" w:rsidP="00DC36E3">
            <w:pPr>
              <w:pStyle w:val="Header"/>
              <w:rPr>
                <w:rFonts w:ascii="Calibri" w:hAnsi="Calibri" w:cs="Calibri"/>
                <w:color w:val="0000FF"/>
              </w:rPr>
            </w:pPr>
            <w:r w:rsidRPr="005013E2">
              <w:rPr>
                <w:rFonts w:ascii="Calibri" w:hAnsi="Calibri" w:cs="Calibri"/>
                <w:color w:val="0000FF"/>
              </w:rPr>
              <w:t>000 / 112 Mobile</w:t>
            </w:r>
          </w:p>
          <w:p w14:paraId="15B36F5A" w14:textId="77777777" w:rsidR="001734BF" w:rsidRPr="005013E2" w:rsidRDefault="001734BF" w:rsidP="00DC36E3">
            <w:pPr>
              <w:pStyle w:val="Header"/>
              <w:rPr>
                <w:rFonts w:ascii="Calibri" w:hAnsi="Calibri" w:cs="Calibri"/>
                <w:color w:val="0000FF"/>
              </w:rPr>
            </w:pPr>
            <w:r w:rsidRPr="005013E2">
              <w:rPr>
                <w:rFonts w:ascii="Calibri" w:hAnsi="Calibri" w:cs="Calibri"/>
                <w:color w:val="0000FF"/>
              </w:rPr>
              <w:t>(07) 4622 4139</w:t>
            </w:r>
          </w:p>
          <w:p w14:paraId="1FC39DB3" w14:textId="77777777" w:rsidR="001734BF" w:rsidRPr="005013E2" w:rsidRDefault="001734BF" w:rsidP="00DC36E3">
            <w:pPr>
              <w:pStyle w:val="Header"/>
              <w:rPr>
                <w:rFonts w:ascii="Calibri" w:hAnsi="Calibri" w:cs="Calibri"/>
                <w:color w:val="0000FF"/>
              </w:rPr>
            </w:pPr>
          </w:p>
        </w:tc>
      </w:tr>
      <w:tr w:rsidR="001734BF" w:rsidRPr="00A45652" w14:paraId="0C517DD3" w14:textId="77777777" w:rsidTr="001734BF">
        <w:tc>
          <w:tcPr>
            <w:tcW w:w="4753" w:type="dxa"/>
          </w:tcPr>
          <w:p w14:paraId="556073B7" w14:textId="77777777" w:rsidR="001734BF" w:rsidRPr="005013E2" w:rsidRDefault="001734BF" w:rsidP="00C23A85">
            <w:pPr>
              <w:pStyle w:val="Header"/>
              <w:rPr>
                <w:rFonts w:ascii="Calibri" w:hAnsi="Calibri" w:cs="Calibri"/>
                <w:b/>
                <w:u w:val="single"/>
              </w:rPr>
            </w:pPr>
            <w:r w:rsidRPr="005013E2">
              <w:rPr>
                <w:rFonts w:ascii="Calibri" w:hAnsi="Calibri" w:cs="Calibri"/>
                <w:b/>
                <w:u w:val="single"/>
              </w:rPr>
              <w:t xml:space="preserve">Doctors - Medical Assistance for </w:t>
            </w:r>
            <w:r w:rsidR="004725BF">
              <w:rPr>
                <w:rFonts w:ascii="Calibri" w:hAnsi="Calibri" w:cs="Calibri"/>
                <w:b/>
                <w:u w:val="single"/>
              </w:rPr>
              <w:t>emp</w:t>
            </w:r>
            <w:r w:rsidRPr="005013E2">
              <w:rPr>
                <w:rFonts w:ascii="Calibri" w:hAnsi="Calibri" w:cs="Calibri"/>
                <w:b/>
                <w:u w:val="single"/>
              </w:rPr>
              <w:t xml:space="preserve">loyee Injuries </w:t>
            </w:r>
          </w:p>
          <w:p w14:paraId="7044133C" w14:textId="77777777" w:rsidR="001734BF" w:rsidRPr="005013E2" w:rsidRDefault="001734BF" w:rsidP="007F19BC">
            <w:pPr>
              <w:pStyle w:val="Header"/>
              <w:rPr>
                <w:rFonts w:ascii="Calibri" w:hAnsi="Calibri" w:cs="Calibri"/>
                <w:color w:val="7F8084"/>
              </w:rPr>
            </w:pPr>
            <w:r w:rsidRPr="005013E2">
              <w:rPr>
                <w:rFonts w:ascii="Calibri" w:hAnsi="Calibri" w:cs="Calibri"/>
              </w:rPr>
              <w:t>Maranoa Medical Centre:</w:t>
            </w:r>
          </w:p>
          <w:p w14:paraId="7EA2EA3E" w14:textId="77777777" w:rsidR="001734BF" w:rsidRPr="005013E2" w:rsidRDefault="001734BF" w:rsidP="007F19BC">
            <w:pPr>
              <w:pStyle w:val="Header"/>
              <w:rPr>
                <w:rStyle w:val="tel1"/>
                <w:rFonts w:ascii="Calibri" w:hAnsi="Calibri" w:cs="Calibri"/>
                <w:sz w:val="20"/>
                <w:szCs w:val="20"/>
              </w:rPr>
            </w:pPr>
            <w:r w:rsidRPr="005013E2">
              <w:rPr>
                <w:rStyle w:val="tel1"/>
                <w:rFonts w:ascii="Calibri" w:hAnsi="Calibri" w:cs="Calibri"/>
                <w:sz w:val="20"/>
                <w:szCs w:val="20"/>
              </w:rPr>
              <w:t xml:space="preserve">27 Quintin Street ROMA Qld                                                                                                                                                                                                                                                                                                                                                                                                                                                                                                                                                                                                                                                                                                                                                                                                                                                                                                                                                                                                                                                                                                                                                                                                                                                                                      </w:t>
            </w:r>
          </w:p>
          <w:p w14:paraId="4B0139B2" w14:textId="77777777" w:rsidR="001734BF" w:rsidRPr="005013E2" w:rsidRDefault="001734BF" w:rsidP="007F19BC">
            <w:pPr>
              <w:pStyle w:val="Header"/>
              <w:rPr>
                <w:rStyle w:val="tel1"/>
                <w:rFonts w:ascii="Calibri" w:hAnsi="Calibri" w:cs="Calibri"/>
                <w:sz w:val="20"/>
                <w:szCs w:val="20"/>
              </w:rPr>
            </w:pPr>
          </w:p>
          <w:p w14:paraId="090F2E2B" w14:textId="77777777" w:rsidR="001734BF" w:rsidRPr="005013E2" w:rsidRDefault="001734BF" w:rsidP="007F19BC">
            <w:pPr>
              <w:pStyle w:val="Header"/>
              <w:rPr>
                <w:rFonts w:ascii="Calibri" w:hAnsi="Calibri" w:cs="Calibri"/>
                <w:bCs/>
              </w:rPr>
            </w:pPr>
            <w:r w:rsidRPr="005013E2">
              <w:rPr>
                <w:rFonts w:ascii="Calibri" w:hAnsi="Calibri" w:cs="Calibri"/>
                <w:bCs/>
              </w:rPr>
              <w:t>Poisons Information Centre 24 Hours</w:t>
            </w:r>
          </w:p>
          <w:p w14:paraId="266AEC8F" w14:textId="77777777" w:rsidR="001734BF" w:rsidRPr="005013E2" w:rsidRDefault="001734BF" w:rsidP="007F19BC">
            <w:pPr>
              <w:pStyle w:val="Header"/>
              <w:rPr>
                <w:rFonts w:ascii="Calibri" w:hAnsi="Calibri" w:cs="Calibri"/>
                <w:bCs/>
              </w:rPr>
            </w:pPr>
          </w:p>
          <w:p w14:paraId="6F01E19E" w14:textId="77777777" w:rsidR="001734BF" w:rsidRPr="005013E2" w:rsidRDefault="001734BF" w:rsidP="00C23A85">
            <w:pPr>
              <w:pStyle w:val="Header"/>
              <w:rPr>
                <w:rFonts w:ascii="Calibri" w:hAnsi="Calibri" w:cs="Calibri"/>
                <w:b/>
                <w:u w:val="single"/>
              </w:rPr>
            </w:pPr>
            <w:r w:rsidRPr="005013E2">
              <w:rPr>
                <w:rFonts w:ascii="Calibri" w:hAnsi="Calibri" w:cs="Calibri"/>
                <w:b/>
                <w:u w:val="single"/>
              </w:rPr>
              <w:t>Hospital – For Ambulance Evacuations</w:t>
            </w:r>
          </w:p>
          <w:p w14:paraId="36396907" w14:textId="77777777" w:rsidR="001734BF" w:rsidRPr="005013E2" w:rsidRDefault="00B82411" w:rsidP="007F19BC">
            <w:pPr>
              <w:pStyle w:val="Header"/>
              <w:rPr>
                <w:rStyle w:val="black"/>
                <w:rFonts w:ascii="Calibri" w:hAnsi="Calibri" w:cs="Calibri"/>
              </w:rPr>
            </w:pPr>
            <w:r w:rsidRPr="005013E2">
              <w:rPr>
                <w:rStyle w:val="black"/>
                <w:rFonts w:ascii="Calibri" w:hAnsi="Calibri" w:cs="Calibri"/>
              </w:rPr>
              <w:t>Roma Hospital</w:t>
            </w:r>
          </w:p>
          <w:p w14:paraId="537F0A7B" w14:textId="77777777" w:rsidR="001734BF" w:rsidRPr="005013E2" w:rsidRDefault="001734BF" w:rsidP="007F19BC">
            <w:pPr>
              <w:pStyle w:val="Header"/>
              <w:rPr>
                <w:rFonts w:ascii="Calibri" w:hAnsi="Calibri" w:cs="Calibri"/>
              </w:rPr>
            </w:pPr>
            <w:r w:rsidRPr="005013E2">
              <w:rPr>
                <w:rStyle w:val="black"/>
                <w:rFonts w:ascii="Calibri" w:hAnsi="Calibri" w:cs="Calibri"/>
              </w:rPr>
              <w:t xml:space="preserve">197-234 Mc Dowall Street ROMA Qld </w:t>
            </w:r>
          </w:p>
        </w:tc>
        <w:tc>
          <w:tcPr>
            <w:tcW w:w="3577" w:type="dxa"/>
          </w:tcPr>
          <w:p w14:paraId="4BC201D3" w14:textId="77777777" w:rsidR="001734BF" w:rsidRPr="005013E2" w:rsidRDefault="001734BF" w:rsidP="00DC36E3">
            <w:pPr>
              <w:pStyle w:val="Header"/>
              <w:rPr>
                <w:rFonts w:ascii="Calibri" w:hAnsi="Calibri" w:cs="Calibri"/>
                <w:b/>
              </w:rPr>
            </w:pPr>
          </w:p>
          <w:p w14:paraId="6CCCE021" w14:textId="77777777" w:rsidR="001734BF" w:rsidRPr="005013E2" w:rsidRDefault="001734BF" w:rsidP="00DC36E3">
            <w:pPr>
              <w:pStyle w:val="Header"/>
              <w:rPr>
                <w:rFonts w:ascii="Calibri" w:hAnsi="Calibri" w:cs="Calibri"/>
                <w:color w:val="0000FF"/>
              </w:rPr>
            </w:pPr>
            <w:r w:rsidRPr="005013E2">
              <w:rPr>
                <w:rFonts w:ascii="Calibri" w:hAnsi="Calibri" w:cs="Calibri"/>
                <w:color w:val="0000FF"/>
              </w:rPr>
              <w:t>(07) 4622 2266</w:t>
            </w:r>
          </w:p>
          <w:p w14:paraId="0ABF4216" w14:textId="77777777" w:rsidR="001734BF" w:rsidRPr="005013E2" w:rsidRDefault="001734BF" w:rsidP="00DC36E3">
            <w:pPr>
              <w:pStyle w:val="Header"/>
              <w:rPr>
                <w:rFonts w:ascii="Calibri" w:hAnsi="Calibri" w:cs="Calibri"/>
                <w:color w:val="0000FF"/>
              </w:rPr>
            </w:pPr>
          </w:p>
          <w:p w14:paraId="6656EF47" w14:textId="77777777" w:rsidR="001734BF" w:rsidRPr="005013E2" w:rsidRDefault="001734BF" w:rsidP="00DC36E3">
            <w:pPr>
              <w:pStyle w:val="Header"/>
              <w:rPr>
                <w:rFonts w:ascii="Calibri" w:hAnsi="Calibri" w:cs="Calibri"/>
                <w:bCs/>
                <w:color w:val="0000FF"/>
              </w:rPr>
            </w:pPr>
          </w:p>
          <w:p w14:paraId="302653DB" w14:textId="77777777" w:rsidR="001734BF" w:rsidRPr="005013E2" w:rsidRDefault="001734BF" w:rsidP="00DC36E3">
            <w:pPr>
              <w:pStyle w:val="Header"/>
              <w:rPr>
                <w:rFonts w:ascii="Calibri" w:hAnsi="Calibri" w:cs="Calibri"/>
                <w:bCs/>
                <w:color w:val="0000FF"/>
              </w:rPr>
            </w:pPr>
            <w:r w:rsidRPr="005013E2">
              <w:rPr>
                <w:rFonts w:ascii="Calibri" w:hAnsi="Calibri" w:cs="Calibri"/>
                <w:bCs/>
                <w:color w:val="0000FF"/>
              </w:rPr>
              <w:t>13 1126</w:t>
            </w:r>
          </w:p>
          <w:p w14:paraId="496BC2F6" w14:textId="77777777" w:rsidR="001734BF" w:rsidRPr="005013E2" w:rsidRDefault="001734BF" w:rsidP="00DC36E3">
            <w:pPr>
              <w:pStyle w:val="Header"/>
              <w:rPr>
                <w:rFonts w:ascii="Calibri" w:hAnsi="Calibri" w:cs="Calibri"/>
                <w:bCs/>
                <w:color w:val="0000FF"/>
              </w:rPr>
            </w:pPr>
          </w:p>
          <w:p w14:paraId="46233F5E" w14:textId="77777777" w:rsidR="001734BF" w:rsidRPr="005013E2" w:rsidRDefault="001734BF" w:rsidP="00DC36E3">
            <w:pPr>
              <w:pStyle w:val="Header"/>
              <w:rPr>
                <w:rFonts w:ascii="Calibri" w:hAnsi="Calibri" w:cs="Calibri"/>
                <w:bCs/>
                <w:color w:val="0000FF"/>
              </w:rPr>
            </w:pPr>
          </w:p>
          <w:p w14:paraId="5142D77C" w14:textId="77777777" w:rsidR="001734BF" w:rsidRPr="005013E2" w:rsidRDefault="001734BF" w:rsidP="00DC36E3">
            <w:pPr>
              <w:pStyle w:val="Header"/>
              <w:rPr>
                <w:rFonts w:ascii="Calibri" w:hAnsi="Calibri" w:cs="Calibri"/>
                <w:color w:val="0000FF"/>
              </w:rPr>
            </w:pPr>
            <w:r w:rsidRPr="005013E2">
              <w:rPr>
                <w:rStyle w:val="black"/>
                <w:rFonts w:ascii="Calibri" w:hAnsi="Calibri" w:cs="Calibri"/>
                <w:color w:val="0000FF"/>
              </w:rPr>
              <w:t>(07) 4624 2700</w:t>
            </w:r>
          </w:p>
        </w:tc>
      </w:tr>
    </w:tbl>
    <w:p w14:paraId="2D54CFF6" w14:textId="77777777" w:rsidR="006D212A" w:rsidRPr="005013E2" w:rsidRDefault="00EB455C" w:rsidP="009D20D7">
      <w:pPr>
        <w:jc w:val="both"/>
        <w:rPr>
          <w:rFonts w:ascii="Calibri" w:hAnsi="Calibri" w:cs="Calibri"/>
          <w:bCs/>
        </w:rPr>
      </w:pPr>
      <w:r w:rsidRPr="005013E2">
        <w:rPr>
          <w:rFonts w:ascii="Calibri" w:hAnsi="Calibri" w:cs="Calibri"/>
          <w:b/>
          <w:bCs/>
        </w:rPr>
        <w:br w:type="page"/>
      </w:r>
      <w:r w:rsidR="009D20D7" w:rsidRPr="005013E2">
        <w:rPr>
          <w:rFonts w:ascii="Calibri" w:hAnsi="Calibri" w:cs="Calibri"/>
          <w:bCs/>
        </w:rPr>
        <w:lastRenderedPageBreak/>
        <w:t xml:space="preserve"> </w:t>
      </w:r>
    </w:p>
    <w:p w14:paraId="29BACEB6" w14:textId="77777777" w:rsidR="006D212A" w:rsidRPr="005013E2" w:rsidRDefault="001B07D9" w:rsidP="001D3D2D">
      <w:pPr>
        <w:pStyle w:val="Heading1"/>
        <w:numPr>
          <w:ilvl w:val="0"/>
          <w:numId w:val="25"/>
        </w:numPr>
        <w:tabs>
          <w:tab w:val="clear" w:pos="360"/>
          <w:tab w:val="num" w:pos="851"/>
        </w:tabs>
        <w:ind w:left="851" w:hanging="851"/>
        <w:rPr>
          <w:rFonts w:ascii="Calibri" w:hAnsi="Calibri" w:cs="Calibri"/>
        </w:rPr>
      </w:pPr>
      <w:bookmarkStart w:id="20" w:name="_Toc342295285"/>
      <w:r w:rsidRPr="005013E2">
        <w:rPr>
          <w:rFonts w:ascii="Calibri" w:hAnsi="Calibri" w:cs="Calibri"/>
        </w:rPr>
        <w:t>Annex 6</w:t>
      </w:r>
      <w:r w:rsidR="006D212A" w:rsidRPr="005013E2">
        <w:rPr>
          <w:rFonts w:ascii="Calibri" w:hAnsi="Calibri" w:cs="Calibri"/>
        </w:rPr>
        <w:t>: Chemical Emergency Response System</w:t>
      </w:r>
      <w:bookmarkEnd w:id="20"/>
    </w:p>
    <w:p w14:paraId="7E98D463" w14:textId="77777777" w:rsidR="006D212A" w:rsidRPr="005013E2" w:rsidRDefault="006D212A">
      <w:pPr>
        <w:jc w:val="both"/>
        <w:rPr>
          <w:rFonts w:ascii="Calibri" w:hAnsi="Calibri" w:cs="Calibri"/>
        </w:rPr>
      </w:pPr>
    </w:p>
    <w:p w14:paraId="4818C39D" w14:textId="77777777" w:rsidR="006D212A" w:rsidRPr="005013E2" w:rsidRDefault="006D212A">
      <w:pPr>
        <w:pStyle w:val="Textecouranttc"/>
        <w:spacing w:before="0" w:after="0"/>
        <w:rPr>
          <w:rFonts w:ascii="Calibri" w:hAnsi="Calibri" w:cs="Calibri"/>
        </w:rPr>
      </w:pPr>
      <w:r w:rsidRPr="005013E2">
        <w:rPr>
          <w:rFonts w:ascii="Calibri" w:hAnsi="Calibri" w:cs="Calibri"/>
        </w:rPr>
        <w:t>The Emergency Response System is designed to provide immediate respons</w:t>
      </w:r>
      <w:r w:rsidR="00A46C10" w:rsidRPr="005013E2">
        <w:rPr>
          <w:rFonts w:ascii="Calibri" w:hAnsi="Calibri" w:cs="Calibri"/>
        </w:rPr>
        <w:t>e information to the scene of transportation</w:t>
      </w:r>
      <w:r w:rsidRPr="005013E2">
        <w:rPr>
          <w:rFonts w:ascii="Calibri" w:hAnsi="Calibri" w:cs="Calibri"/>
        </w:rPr>
        <w:t>, medical or environmental chemical emergency on a worldwide basis. This system operates 24 hours a day, 7 days a week.</w:t>
      </w:r>
    </w:p>
    <w:p w14:paraId="79153C5E" w14:textId="77777777" w:rsidR="006D212A" w:rsidRPr="005013E2" w:rsidRDefault="0019646B">
      <w:pPr>
        <w:jc w:val="center"/>
        <w:rPr>
          <w:rFonts w:ascii="Calibri" w:hAnsi="Calibri" w:cs="Calibri"/>
        </w:rPr>
      </w:pPr>
      <w:r w:rsidRPr="005013E2">
        <w:rPr>
          <w:rFonts w:ascii="Calibri" w:hAnsi="Calibri" w:cs="Calibri"/>
          <w:noProof/>
          <w:lang w:val="en-AU" w:eastAsia="en-AU"/>
        </w:rPr>
        <w:pict w14:anchorId="5D281B7B">
          <v:rect id="Rectangle 13" o:spid="_x0000_s1056" style="position:absolute;left:0;text-align:left;margin-left:52.4pt;margin-top:9.8pt;width:346.75pt;height:24.2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" filled="f" strokeweight=".5pt"/>
        </w:pict>
      </w:r>
    </w:p>
    <w:p w14:paraId="3EB9D64A" w14:textId="77777777" w:rsidR="002D4C22" w:rsidRPr="005013E2" w:rsidRDefault="006D212A">
      <w:pPr>
        <w:jc w:val="center"/>
        <w:rPr>
          <w:rFonts w:ascii="Calibri" w:hAnsi="Calibri" w:cs="Calibri"/>
          <w:b/>
          <w:color w:val="FF0000"/>
        </w:rPr>
      </w:pPr>
      <w:r w:rsidRPr="005013E2">
        <w:rPr>
          <w:rFonts w:ascii="Calibri" w:hAnsi="Calibri" w:cs="Calibri"/>
          <w:b/>
          <w:color w:val="FF0000"/>
        </w:rPr>
        <w:t xml:space="preserve">24 Hours Emergency Telephone Number: </w:t>
      </w:r>
      <w:r w:rsidR="002D4C22" w:rsidRPr="005013E2">
        <w:rPr>
          <w:rFonts w:ascii="Calibri" w:hAnsi="Calibri" w:cs="Calibri"/>
          <w:b/>
          <w:color w:val="FF0000"/>
        </w:rPr>
        <w:t xml:space="preserve">000 </w:t>
      </w:r>
      <w:r w:rsidR="006B410F" w:rsidRPr="005013E2">
        <w:rPr>
          <w:rFonts w:ascii="Calibri" w:hAnsi="Calibri" w:cs="Calibri"/>
          <w:b/>
          <w:color w:val="FF0000"/>
        </w:rPr>
        <w:t xml:space="preserve">/ 112 from a Mobile </w:t>
      </w:r>
    </w:p>
    <w:p w14:paraId="7A5E9D56" w14:textId="77777777" w:rsidR="006D212A" w:rsidRPr="005013E2" w:rsidRDefault="006D212A">
      <w:pPr>
        <w:jc w:val="center"/>
        <w:rPr>
          <w:rFonts w:ascii="Calibri" w:hAnsi="Calibri" w:cs="Calibri"/>
        </w:rPr>
      </w:pPr>
    </w:p>
    <w:p w14:paraId="1AC6DEE3" w14:textId="77777777" w:rsidR="006D212A" w:rsidRPr="005013E2" w:rsidRDefault="006D212A" w:rsidP="0053506E">
      <w:pPr>
        <w:pStyle w:val="Textecouranttc"/>
        <w:spacing w:before="120" w:after="0"/>
        <w:ind w:left="851" w:hanging="851"/>
        <w:rPr>
          <w:rFonts w:ascii="Calibri" w:hAnsi="Calibri" w:cs="Calibri"/>
          <w:b/>
        </w:rPr>
      </w:pPr>
      <w:r w:rsidRPr="005013E2">
        <w:rPr>
          <w:rFonts w:ascii="Calibri" w:hAnsi="Calibri" w:cs="Calibri"/>
          <w:b/>
        </w:rPr>
        <w:t>Incident When Emergency Phone Number is to be used:</w:t>
      </w:r>
    </w:p>
    <w:p w14:paraId="5A615AA4" w14:textId="77777777" w:rsidR="006D212A" w:rsidRPr="005013E2" w:rsidRDefault="006D212A">
      <w:pPr>
        <w:jc w:val="both"/>
        <w:rPr>
          <w:rFonts w:ascii="Calibri" w:hAnsi="Calibri" w:cs="Calibri"/>
        </w:rPr>
      </w:pPr>
    </w:p>
    <w:p w14:paraId="63DF3DE9" w14:textId="77777777" w:rsidR="006D212A" w:rsidRPr="005013E2" w:rsidRDefault="006D212A">
      <w:pPr>
        <w:numPr>
          <w:ilvl w:val="0"/>
          <w:numId w:val="3"/>
        </w:numPr>
        <w:jc w:val="both"/>
        <w:rPr>
          <w:rFonts w:ascii="Calibri" w:hAnsi="Calibri" w:cs="Calibri"/>
        </w:rPr>
      </w:pPr>
      <w:r w:rsidRPr="005013E2">
        <w:rPr>
          <w:rFonts w:ascii="Calibri" w:hAnsi="Calibri" w:cs="Calibri"/>
          <w:b/>
          <w:i/>
        </w:rPr>
        <w:t>Chemical or Other Hazardous Material Spills</w:t>
      </w:r>
      <w:r w:rsidRPr="005013E2">
        <w:rPr>
          <w:rFonts w:ascii="Calibri" w:hAnsi="Calibri" w:cs="Calibri"/>
        </w:rPr>
        <w:t>, from transport vehicles, storage facilities, equipment, or containers at the base or on location.</w:t>
      </w:r>
    </w:p>
    <w:p w14:paraId="065708E9" w14:textId="77777777" w:rsidR="006D212A" w:rsidRPr="005013E2" w:rsidRDefault="006D212A">
      <w:pPr>
        <w:ind w:left="720"/>
        <w:jc w:val="both"/>
        <w:rPr>
          <w:rFonts w:ascii="Calibri" w:hAnsi="Calibri" w:cs="Calibri"/>
        </w:rPr>
      </w:pPr>
    </w:p>
    <w:p w14:paraId="53FD9062" w14:textId="77777777" w:rsidR="006D212A" w:rsidRPr="005013E2" w:rsidRDefault="006D212A">
      <w:pPr>
        <w:numPr>
          <w:ilvl w:val="0"/>
          <w:numId w:val="4"/>
        </w:numPr>
        <w:jc w:val="both"/>
        <w:rPr>
          <w:rFonts w:ascii="Calibri" w:hAnsi="Calibri" w:cs="Calibri"/>
        </w:rPr>
      </w:pPr>
      <w:r w:rsidRPr="005013E2">
        <w:rPr>
          <w:rFonts w:ascii="Calibri" w:hAnsi="Calibri" w:cs="Calibri"/>
          <w:b/>
          <w:i/>
        </w:rPr>
        <w:t>Motor Vehicle Accidents</w:t>
      </w:r>
      <w:r w:rsidRPr="005013E2">
        <w:rPr>
          <w:rFonts w:ascii="Calibri" w:hAnsi="Calibri" w:cs="Calibri"/>
        </w:rPr>
        <w:t xml:space="preserve"> in which there is a chemical spill or potential for spill could occur.</w:t>
      </w:r>
    </w:p>
    <w:p w14:paraId="4198F337" w14:textId="77777777" w:rsidR="006D212A" w:rsidRPr="005013E2" w:rsidRDefault="006D212A">
      <w:pPr>
        <w:ind w:left="720"/>
        <w:jc w:val="both"/>
        <w:rPr>
          <w:rFonts w:ascii="Calibri" w:hAnsi="Calibri" w:cs="Calibri"/>
        </w:rPr>
      </w:pPr>
    </w:p>
    <w:p w14:paraId="23B7693D" w14:textId="77777777" w:rsidR="006D212A" w:rsidRPr="005013E2" w:rsidRDefault="006D212A">
      <w:pPr>
        <w:numPr>
          <w:ilvl w:val="0"/>
          <w:numId w:val="5"/>
        </w:numPr>
        <w:jc w:val="both"/>
        <w:rPr>
          <w:rFonts w:ascii="Calibri" w:hAnsi="Calibri" w:cs="Calibri"/>
        </w:rPr>
      </w:pPr>
      <w:r w:rsidRPr="005013E2">
        <w:rPr>
          <w:rFonts w:ascii="Calibri" w:hAnsi="Calibri" w:cs="Calibri"/>
          <w:b/>
          <w:i/>
        </w:rPr>
        <w:t>Personnel Exposures to Chemical.</w:t>
      </w:r>
    </w:p>
    <w:p w14:paraId="4E4CFDFC" w14:textId="77777777" w:rsidR="006D212A" w:rsidRPr="005013E2" w:rsidRDefault="006D212A">
      <w:pPr>
        <w:ind w:left="720"/>
        <w:jc w:val="both"/>
        <w:rPr>
          <w:rFonts w:ascii="Calibri" w:hAnsi="Calibri" w:cs="Calibri"/>
        </w:rPr>
      </w:pPr>
    </w:p>
    <w:p w14:paraId="7AB8888E" w14:textId="77777777" w:rsidR="006D212A" w:rsidRPr="005013E2" w:rsidRDefault="006D212A">
      <w:pPr>
        <w:numPr>
          <w:ilvl w:val="0"/>
          <w:numId w:val="6"/>
        </w:numPr>
        <w:jc w:val="both"/>
        <w:rPr>
          <w:rFonts w:ascii="Calibri" w:hAnsi="Calibri" w:cs="Calibri"/>
        </w:rPr>
      </w:pPr>
      <w:r w:rsidRPr="005013E2">
        <w:rPr>
          <w:rFonts w:ascii="Calibri" w:hAnsi="Calibri" w:cs="Calibri"/>
          <w:b/>
          <w:i/>
        </w:rPr>
        <w:t>Sudden Release of Chemical Fumes.</w:t>
      </w:r>
    </w:p>
    <w:p w14:paraId="145BB1E4" w14:textId="77777777" w:rsidR="006D212A" w:rsidRPr="005013E2" w:rsidRDefault="006D212A">
      <w:pPr>
        <w:ind w:left="720"/>
        <w:jc w:val="both"/>
        <w:rPr>
          <w:rFonts w:ascii="Calibri" w:hAnsi="Calibri" w:cs="Calibri"/>
        </w:rPr>
      </w:pPr>
    </w:p>
    <w:p w14:paraId="1CC42683" w14:textId="77777777" w:rsidR="006D212A" w:rsidRPr="005013E2" w:rsidRDefault="006D212A" w:rsidP="0053506E">
      <w:pPr>
        <w:pStyle w:val="Textecouranttc"/>
        <w:spacing w:before="0" w:after="0"/>
        <w:ind w:left="851" w:hanging="851"/>
        <w:rPr>
          <w:rFonts w:ascii="Calibri" w:hAnsi="Calibri" w:cs="Calibri"/>
          <w:b/>
        </w:rPr>
      </w:pPr>
      <w:r w:rsidRPr="005013E2">
        <w:rPr>
          <w:rFonts w:ascii="Calibri" w:hAnsi="Calibri" w:cs="Calibri"/>
          <w:b/>
        </w:rPr>
        <w:t>Action to be Taken Immediately:</w:t>
      </w:r>
    </w:p>
    <w:p w14:paraId="2C062949" w14:textId="77777777" w:rsidR="006D212A" w:rsidRPr="005013E2" w:rsidRDefault="006D212A">
      <w:pPr>
        <w:jc w:val="both"/>
        <w:rPr>
          <w:rFonts w:ascii="Calibri" w:hAnsi="Calibri" w:cs="Calibri"/>
        </w:rPr>
      </w:pPr>
    </w:p>
    <w:p w14:paraId="036AAA1E" w14:textId="77777777" w:rsidR="006D212A" w:rsidRPr="005013E2" w:rsidRDefault="006D212A">
      <w:pPr>
        <w:numPr>
          <w:ilvl w:val="0"/>
          <w:numId w:val="7"/>
        </w:numPr>
        <w:jc w:val="both"/>
        <w:rPr>
          <w:rFonts w:ascii="Calibri" w:hAnsi="Calibri" w:cs="Calibri"/>
        </w:rPr>
      </w:pPr>
      <w:r w:rsidRPr="005013E2">
        <w:rPr>
          <w:rFonts w:ascii="Calibri" w:hAnsi="Calibri" w:cs="Calibri"/>
          <w:b/>
          <w:i/>
        </w:rPr>
        <w:t>First Aid,</w:t>
      </w:r>
      <w:r w:rsidRPr="005013E2">
        <w:rPr>
          <w:rFonts w:ascii="Calibri" w:hAnsi="Calibri" w:cs="Calibri"/>
        </w:rPr>
        <w:t xml:space="preserve"> for exposure or injury if required.</w:t>
      </w:r>
    </w:p>
    <w:p w14:paraId="2E0CF726" w14:textId="77777777" w:rsidR="006D212A" w:rsidRPr="005013E2" w:rsidRDefault="006D212A">
      <w:pPr>
        <w:numPr>
          <w:ilvl w:val="0"/>
          <w:numId w:val="7"/>
        </w:numPr>
        <w:jc w:val="both"/>
        <w:rPr>
          <w:rFonts w:ascii="Calibri" w:hAnsi="Calibri" w:cs="Calibri"/>
        </w:rPr>
      </w:pPr>
      <w:r w:rsidRPr="005013E2">
        <w:rPr>
          <w:rFonts w:ascii="Calibri" w:hAnsi="Calibri" w:cs="Calibri"/>
          <w:b/>
          <w:i/>
        </w:rPr>
        <w:t>Isolate Area</w:t>
      </w:r>
      <w:r w:rsidRPr="005013E2">
        <w:rPr>
          <w:rFonts w:ascii="Calibri" w:hAnsi="Calibri" w:cs="Calibri"/>
        </w:rPr>
        <w:t>, by roping off as appropriate.</w:t>
      </w:r>
    </w:p>
    <w:p w14:paraId="427233C3" w14:textId="77777777" w:rsidR="006D212A" w:rsidRPr="005013E2" w:rsidRDefault="006D212A">
      <w:pPr>
        <w:numPr>
          <w:ilvl w:val="0"/>
          <w:numId w:val="7"/>
        </w:numPr>
        <w:jc w:val="both"/>
        <w:rPr>
          <w:rFonts w:ascii="Calibri" w:hAnsi="Calibri" w:cs="Calibri"/>
        </w:rPr>
      </w:pPr>
      <w:r w:rsidRPr="005013E2">
        <w:rPr>
          <w:rFonts w:ascii="Calibri" w:hAnsi="Calibri" w:cs="Calibri"/>
          <w:b/>
          <w:i/>
        </w:rPr>
        <w:t>Shut off,</w:t>
      </w:r>
      <w:r w:rsidRPr="005013E2">
        <w:rPr>
          <w:rFonts w:ascii="Calibri" w:hAnsi="Calibri" w:cs="Calibri"/>
        </w:rPr>
        <w:t xml:space="preserve"> source of emissions.</w:t>
      </w:r>
    </w:p>
    <w:p w14:paraId="32389A34" w14:textId="77777777" w:rsidR="006D212A" w:rsidRPr="005013E2" w:rsidRDefault="006D212A">
      <w:pPr>
        <w:numPr>
          <w:ilvl w:val="0"/>
          <w:numId w:val="7"/>
        </w:numPr>
        <w:jc w:val="both"/>
        <w:rPr>
          <w:rFonts w:ascii="Calibri" w:hAnsi="Calibri" w:cs="Calibri"/>
        </w:rPr>
      </w:pPr>
      <w:r w:rsidRPr="005013E2">
        <w:rPr>
          <w:rFonts w:ascii="Calibri" w:hAnsi="Calibri" w:cs="Calibri"/>
          <w:b/>
          <w:i/>
        </w:rPr>
        <w:t>Contain Spill,</w:t>
      </w:r>
      <w:r w:rsidRPr="005013E2">
        <w:rPr>
          <w:rFonts w:ascii="Calibri" w:hAnsi="Calibri" w:cs="Calibri"/>
        </w:rPr>
        <w:t xml:space="preserve"> if possible.</w:t>
      </w:r>
    </w:p>
    <w:p w14:paraId="408098FA" w14:textId="77777777" w:rsidR="006D212A" w:rsidRPr="005013E2" w:rsidRDefault="006D212A">
      <w:pPr>
        <w:numPr>
          <w:ilvl w:val="0"/>
          <w:numId w:val="7"/>
        </w:numPr>
        <w:jc w:val="both"/>
        <w:rPr>
          <w:rFonts w:ascii="Calibri" w:hAnsi="Calibri" w:cs="Calibri"/>
        </w:rPr>
      </w:pPr>
      <w:r w:rsidRPr="005013E2">
        <w:rPr>
          <w:rFonts w:ascii="Calibri" w:hAnsi="Calibri" w:cs="Calibri"/>
          <w:b/>
          <w:i/>
        </w:rPr>
        <w:t>Do Not</w:t>
      </w:r>
      <w:r w:rsidRPr="005013E2">
        <w:rPr>
          <w:rFonts w:ascii="Calibri" w:hAnsi="Calibri" w:cs="Calibri"/>
        </w:rPr>
        <w:t xml:space="preserve"> discuss liability with anyone.</w:t>
      </w:r>
    </w:p>
    <w:p w14:paraId="207991BA" w14:textId="77777777" w:rsidR="006D212A" w:rsidRPr="005013E2" w:rsidRDefault="006D212A">
      <w:pPr>
        <w:numPr>
          <w:ilvl w:val="0"/>
          <w:numId w:val="7"/>
        </w:numPr>
        <w:jc w:val="both"/>
        <w:rPr>
          <w:rFonts w:ascii="Calibri" w:hAnsi="Calibri" w:cs="Calibri"/>
        </w:rPr>
      </w:pPr>
      <w:r w:rsidRPr="005013E2">
        <w:rPr>
          <w:rFonts w:ascii="Calibri" w:hAnsi="Calibri" w:cs="Calibri"/>
          <w:b/>
          <w:i/>
        </w:rPr>
        <w:t xml:space="preserve">Telephone </w:t>
      </w:r>
      <w:r w:rsidR="0011162C" w:rsidRPr="005013E2">
        <w:rPr>
          <w:rFonts w:ascii="Calibri" w:hAnsi="Calibri" w:cs="Calibri"/>
          <w:b/>
          <w:i/>
        </w:rPr>
        <w:t>Operations Manager</w:t>
      </w:r>
      <w:r w:rsidRPr="005013E2">
        <w:rPr>
          <w:rFonts w:ascii="Calibri" w:hAnsi="Calibri" w:cs="Calibri"/>
          <w:b/>
          <w:i/>
        </w:rPr>
        <w:t xml:space="preserve"> specified in local Emergency </w:t>
      </w:r>
      <w:r w:rsidR="004725BF">
        <w:rPr>
          <w:rFonts w:ascii="Calibri" w:hAnsi="Calibri" w:cs="Calibri"/>
          <w:b/>
          <w:i/>
        </w:rPr>
        <w:t>Management</w:t>
      </w:r>
      <w:r w:rsidRPr="005013E2">
        <w:rPr>
          <w:rFonts w:ascii="Calibri" w:hAnsi="Calibri" w:cs="Calibri"/>
          <w:b/>
          <w:i/>
        </w:rPr>
        <w:t xml:space="preserve"> Plan.</w:t>
      </w:r>
    </w:p>
    <w:p w14:paraId="72D85D6A" w14:textId="77777777" w:rsidR="006D212A" w:rsidRPr="005013E2" w:rsidRDefault="006D212A">
      <w:pPr>
        <w:jc w:val="both"/>
        <w:rPr>
          <w:rFonts w:ascii="Calibri" w:hAnsi="Calibri" w:cs="Calibri"/>
        </w:rPr>
      </w:pPr>
    </w:p>
    <w:p w14:paraId="7184AB55" w14:textId="77777777" w:rsidR="006D212A" w:rsidRPr="005013E2" w:rsidRDefault="006D212A" w:rsidP="0053506E">
      <w:pPr>
        <w:ind w:left="1069"/>
        <w:jc w:val="both"/>
        <w:rPr>
          <w:rFonts w:ascii="Calibri" w:hAnsi="Calibri" w:cs="Calibri"/>
        </w:rPr>
      </w:pPr>
      <w:r w:rsidRPr="005013E2">
        <w:rPr>
          <w:rFonts w:ascii="Calibri" w:hAnsi="Calibri" w:cs="Calibri"/>
        </w:rPr>
        <w:t>Description of the incident, location and time, type and quantity of material spilled including MSDS information, personnel injury or exposure, etc.</w:t>
      </w:r>
    </w:p>
    <w:p w14:paraId="09ADD797" w14:textId="77777777" w:rsidR="006D212A" w:rsidRPr="005013E2" w:rsidRDefault="006D212A">
      <w:pPr>
        <w:jc w:val="both"/>
        <w:rPr>
          <w:rFonts w:ascii="Calibri" w:hAnsi="Calibri" w:cs="Calibri"/>
        </w:rPr>
      </w:pPr>
    </w:p>
    <w:p w14:paraId="6D346B22" w14:textId="77777777" w:rsidR="006D212A" w:rsidRPr="005013E2" w:rsidRDefault="006D212A" w:rsidP="0053506E">
      <w:pPr>
        <w:ind w:left="1069"/>
        <w:jc w:val="both"/>
        <w:rPr>
          <w:rFonts w:ascii="Calibri" w:hAnsi="Calibri" w:cs="Calibri"/>
        </w:rPr>
      </w:pPr>
      <w:r w:rsidRPr="005013E2">
        <w:rPr>
          <w:rFonts w:ascii="Calibri" w:hAnsi="Calibri" w:cs="Calibri"/>
          <w:b/>
        </w:rPr>
        <w:t>Stand By,</w:t>
      </w:r>
      <w:r w:rsidR="00867E35" w:rsidRPr="005013E2">
        <w:rPr>
          <w:rFonts w:ascii="Calibri" w:hAnsi="Calibri" w:cs="Calibri"/>
        </w:rPr>
        <w:t xml:space="preserve"> for call back from </w:t>
      </w:r>
      <w:r w:rsidR="004725BF">
        <w:rPr>
          <w:rFonts w:ascii="Calibri" w:hAnsi="Calibri" w:cs="Calibri"/>
        </w:rPr>
        <w:t>EM</w:t>
      </w:r>
      <w:r w:rsidR="00C23489">
        <w:rPr>
          <w:rFonts w:ascii="Calibri" w:hAnsi="Calibri" w:cs="Calibri"/>
        </w:rPr>
        <w:t>T</w:t>
      </w:r>
      <w:r w:rsidRPr="005013E2">
        <w:rPr>
          <w:rFonts w:ascii="Calibri" w:hAnsi="Calibri" w:cs="Calibri"/>
        </w:rPr>
        <w:t xml:space="preserve"> team member, who will recommend response actions, be a resource for health, safety and environmental hazard information, and assist with required immediate reporting to agencies.</w:t>
      </w:r>
    </w:p>
    <w:p w14:paraId="0EFEE8CC" w14:textId="77777777" w:rsidR="00BD09BE" w:rsidRPr="005013E2" w:rsidRDefault="00BD09BE">
      <w:pPr>
        <w:widowControl/>
        <w:rPr>
          <w:rFonts w:ascii="Calibri" w:hAnsi="Calibri" w:cs="Calibri"/>
          <w:b/>
          <w:lang w:val="fr-FR"/>
        </w:rPr>
      </w:pPr>
      <w:r w:rsidRPr="005013E2">
        <w:rPr>
          <w:rFonts w:ascii="Calibri" w:hAnsi="Calibri" w:cs="Calibri"/>
          <w:lang w:val="fr-FR"/>
        </w:rPr>
        <w:br w:type="page"/>
      </w:r>
    </w:p>
    <w:p w14:paraId="64358DE2" w14:textId="77777777" w:rsidR="0053506E" w:rsidRPr="005013E2" w:rsidRDefault="0053506E" w:rsidP="0053506E">
      <w:pPr>
        <w:pStyle w:val="Heading2"/>
        <w:tabs>
          <w:tab w:val="clear" w:pos="1400"/>
        </w:tabs>
        <w:ind w:firstLine="0"/>
        <w:rPr>
          <w:rFonts w:ascii="Calibri" w:hAnsi="Calibri" w:cs="Calibri"/>
          <w:lang w:val="fr-FR"/>
        </w:rPr>
      </w:pPr>
    </w:p>
    <w:p w14:paraId="759104A5" w14:textId="77777777" w:rsidR="006D212A" w:rsidRPr="005013E2" w:rsidRDefault="001B07D9" w:rsidP="001D3D2D">
      <w:pPr>
        <w:pStyle w:val="Heading1"/>
        <w:numPr>
          <w:ilvl w:val="0"/>
          <w:numId w:val="24"/>
        </w:numPr>
        <w:tabs>
          <w:tab w:val="clear" w:pos="360"/>
          <w:tab w:val="clear" w:pos="1400"/>
          <w:tab w:val="num" w:pos="851"/>
        </w:tabs>
        <w:ind w:left="851" w:hanging="851"/>
        <w:rPr>
          <w:rFonts w:ascii="Calibri" w:hAnsi="Calibri" w:cs="Calibri"/>
          <w:lang w:val="fr-FR"/>
        </w:rPr>
      </w:pPr>
      <w:bookmarkStart w:id="21" w:name="_Toc342295286"/>
      <w:r w:rsidRPr="005013E2">
        <w:rPr>
          <w:rFonts w:ascii="Calibri" w:hAnsi="Calibri" w:cs="Calibri"/>
          <w:lang w:val="fr-FR"/>
        </w:rPr>
        <w:t xml:space="preserve">Annex </w:t>
      </w:r>
      <w:proofErr w:type="gramStart"/>
      <w:r w:rsidRPr="005013E2">
        <w:rPr>
          <w:rFonts w:ascii="Calibri" w:hAnsi="Calibri" w:cs="Calibri"/>
          <w:lang w:val="fr-FR"/>
        </w:rPr>
        <w:t>7</w:t>
      </w:r>
      <w:r w:rsidR="006D212A" w:rsidRPr="005013E2">
        <w:rPr>
          <w:rFonts w:ascii="Calibri" w:hAnsi="Calibri" w:cs="Calibri"/>
          <w:lang w:val="fr-FR"/>
        </w:rPr>
        <w:t>:</w:t>
      </w:r>
      <w:proofErr w:type="gramEnd"/>
      <w:r w:rsidR="006D212A" w:rsidRPr="005013E2">
        <w:rPr>
          <w:rFonts w:ascii="Calibri" w:hAnsi="Calibri" w:cs="Calibri"/>
          <w:lang w:val="fr-FR"/>
        </w:rPr>
        <w:t xml:space="preserve"> </w:t>
      </w:r>
      <w:r w:rsidR="00867E35" w:rsidRPr="005013E2">
        <w:rPr>
          <w:rFonts w:ascii="Calibri" w:hAnsi="Calibri" w:cs="Calibri"/>
          <w:lang w:val="fr-FR"/>
        </w:rPr>
        <w:t>Patient Medical Evacuation Liaison Form</w:t>
      </w:r>
      <w:bookmarkEnd w:id="21"/>
    </w:p>
    <w:p w14:paraId="576C1D35" w14:textId="77777777" w:rsidR="00867E35" w:rsidRPr="005013E2" w:rsidRDefault="00867E35" w:rsidP="00867E35">
      <w:pPr>
        <w:jc w:val="both"/>
        <w:rPr>
          <w:rFonts w:ascii="Calibri" w:hAnsi="Calibri" w:cs="Calibri"/>
          <w:b/>
          <w:lang w:val="fr-FR"/>
        </w:rPr>
      </w:pPr>
    </w:p>
    <w:p w14:paraId="69A9706A" w14:textId="77777777" w:rsidR="00867E35" w:rsidRPr="005013E2" w:rsidRDefault="00867E35" w:rsidP="00867E35">
      <w:pPr>
        <w:autoSpaceDE w:val="0"/>
        <w:autoSpaceDN w:val="0"/>
        <w:adjustRightInd w:val="0"/>
        <w:rPr>
          <w:rFonts w:ascii="Calibri" w:hAnsi="Calibri" w:cs="Calibri"/>
          <w:sz w:val="19"/>
          <w:szCs w:val="19"/>
        </w:rPr>
      </w:pPr>
      <w:r w:rsidRPr="005013E2">
        <w:rPr>
          <w:rFonts w:ascii="Calibri" w:hAnsi="Calibri" w:cs="Calibri"/>
          <w:sz w:val="19"/>
          <w:szCs w:val="19"/>
        </w:rPr>
        <w:t xml:space="preserve">Name:                                                   </w:t>
      </w:r>
      <w:r w:rsidR="0053506E" w:rsidRPr="005013E2">
        <w:rPr>
          <w:rFonts w:ascii="Calibri" w:hAnsi="Calibri" w:cs="Calibri"/>
          <w:sz w:val="19"/>
          <w:szCs w:val="19"/>
        </w:rPr>
        <w:t xml:space="preserve">              </w:t>
      </w:r>
      <w:r w:rsidRPr="005013E2">
        <w:rPr>
          <w:rFonts w:ascii="Calibri" w:hAnsi="Calibri" w:cs="Calibri"/>
          <w:sz w:val="19"/>
          <w:szCs w:val="19"/>
        </w:rPr>
        <w:t xml:space="preserve">Age:                                     </w:t>
      </w:r>
      <w:r w:rsidR="0053506E" w:rsidRPr="005013E2">
        <w:rPr>
          <w:rFonts w:ascii="Calibri" w:hAnsi="Calibri" w:cs="Calibri"/>
          <w:sz w:val="19"/>
          <w:szCs w:val="19"/>
        </w:rPr>
        <w:tab/>
        <w:t>Product Line</w:t>
      </w:r>
      <w:r w:rsidRPr="005013E2">
        <w:rPr>
          <w:rFonts w:ascii="Calibri" w:hAnsi="Calibri" w:cs="Calibri"/>
          <w:sz w:val="19"/>
          <w:szCs w:val="19"/>
        </w:rPr>
        <w:t>:</w:t>
      </w:r>
    </w:p>
    <w:p w14:paraId="244A7D82" w14:textId="77777777" w:rsidR="00867E35" w:rsidRPr="005013E2" w:rsidRDefault="00867E35" w:rsidP="00867E35">
      <w:pPr>
        <w:autoSpaceDE w:val="0"/>
        <w:autoSpaceDN w:val="0"/>
        <w:adjustRightInd w:val="0"/>
        <w:rPr>
          <w:rFonts w:ascii="Calibri" w:hAnsi="Calibri" w:cs="Calibri"/>
          <w:sz w:val="19"/>
          <w:szCs w:val="19"/>
        </w:rPr>
      </w:pPr>
    </w:p>
    <w:p w14:paraId="58BDA663" w14:textId="77777777" w:rsidR="00867E35" w:rsidRPr="005013E2" w:rsidRDefault="00867E35" w:rsidP="00867E35">
      <w:pPr>
        <w:autoSpaceDE w:val="0"/>
        <w:autoSpaceDN w:val="0"/>
        <w:adjustRightInd w:val="0"/>
        <w:rPr>
          <w:rFonts w:ascii="Calibri" w:hAnsi="Calibri" w:cs="Calibri"/>
          <w:sz w:val="19"/>
          <w:szCs w:val="19"/>
        </w:rPr>
      </w:pPr>
      <w:r w:rsidRPr="005013E2">
        <w:rPr>
          <w:rFonts w:ascii="Calibri" w:hAnsi="Calibri" w:cs="Calibri"/>
          <w:sz w:val="19"/>
          <w:szCs w:val="19"/>
        </w:rPr>
        <w:t xml:space="preserve">History of allergy :( please asks the patient, if possible): </w:t>
      </w:r>
    </w:p>
    <w:p w14:paraId="7EA50CB6" w14:textId="77777777" w:rsidR="00867E35" w:rsidRPr="005013E2" w:rsidRDefault="00867E35" w:rsidP="00867E35">
      <w:pPr>
        <w:autoSpaceDE w:val="0"/>
        <w:autoSpaceDN w:val="0"/>
        <w:adjustRightInd w:val="0"/>
        <w:rPr>
          <w:rFonts w:ascii="Calibri" w:hAnsi="Calibri" w:cs="Calibri"/>
          <w:sz w:val="19"/>
          <w:szCs w:val="19"/>
        </w:rPr>
      </w:pPr>
    </w:p>
    <w:p w14:paraId="1CE59FC6" w14:textId="77777777" w:rsidR="00867E35" w:rsidRPr="005013E2" w:rsidRDefault="00867E35" w:rsidP="00867E35">
      <w:pPr>
        <w:autoSpaceDE w:val="0"/>
        <w:autoSpaceDN w:val="0"/>
        <w:adjustRightInd w:val="0"/>
        <w:rPr>
          <w:rFonts w:ascii="Calibri" w:hAnsi="Calibri" w:cs="Calibri"/>
          <w:sz w:val="19"/>
          <w:szCs w:val="19"/>
        </w:rPr>
      </w:pPr>
      <w:r w:rsidRPr="005013E2">
        <w:rPr>
          <w:rFonts w:ascii="Calibri" w:hAnsi="Calibri" w:cs="Calibri"/>
          <w:sz w:val="19"/>
          <w:szCs w:val="19"/>
        </w:rPr>
        <w:t>In case of medical illness - nature of illness (e.g. chest pain, stroke, etc):</w:t>
      </w:r>
    </w:p>
    <w:p w14:paraId="302F39EF" w14:textId="77777777" w:rsidR="00867E35" w:rsidRPr="005013E2" w:rsidRDefault="00867E35" w:rsidP="00867E35">
      <w:pPr>
        <w:autoSpaceDE w:val="0"/>
        <w:autoSpaceDN w:val="0"/>
        <w:adjustRightInd w:val="0"/>
        <w:rPr>
          <w:rFonts w:ascii="Calibri" w:hAnsi="Calibri" w:cs="Calibri"/>
          <w:sz w:val="19"/>
          <w:szCs w:val="19"/>
        </w:rPr>
      </w:pPr>
    </w:p>
    <w:p w14:paraId="1ECE58D9" w14:textId="77777777" w:rsidR="00867E35" w:rsidRPr="005013E2" w:rsidRDefault="00867E35" w:rsidP="00867E35">
      <w:pPr>
        <w:autoSpaceDE w:val="0"/>
        <w:autoSpaceDN w:val="0"/>
        <w:adjustRightInd w:val="0"/>
        <w:rPr>
          <w:rFonts w:ascii="Calibri" w:hAnsi="Calibri" w:cs="Calibri"/>
          <w:sz w:val="19"/>
          <w:szCs w:val="19"/>
        </w:rPr>
      </w:pPr>
      <w:r w:rsidRPr="005013E2">
        <w:rPr>
          <w:rFonts w:ascii="Calibri" w:hAnsi="Calibri" w:cs="Calibri"/>
          <w:sz w:val="19"/>
          <w:szCs w:val="19"/>
        </w:rPr>
        <w:t xml:space="preserve">In case of accident - type of accident (e.g. Snake bite or any </w:t>
      </w:r>
      <w:proofErr w:type="gramStart"/>
      <w:r w:rsidRPr="005013E2">
        <w:rPr>
          <w:rFonts w:ascii="Calibri" w:hAnsi="Calibri" w:cs="Calibri"/>
          <w:sz w:val="19"/>
          <w:szCs w:val="19"/>
        </w:rPr>
        <w:t>job related</w:t>
      </w:r>
      <w:proofErr w:type="gramEnd"/>
      <w:r w:rsidRPr="005013E2">
        <w:rPr>
          <w:rFonts w:ascii="Calibri" w:hAnsi="Calibri" w:cs="Calibri"/>
          <w:sz w:val="19"/>
          <w:szCs w:val="19"/>
        </w:rPr>
        <w:t xml:space="preserve"> accident):</w:t>
      </w:r>
    </w:p>
    <w:p w14:paraId="6D333A32" w14:textId="77777777" w:rsidR="00867E35" w:rsidRPr="005013E2" w:rsidRDefault="00867E35" w:rsidP="00867E35">
      <w:pPr>
        <w:autoSpaceDE w:val="0"/>
        <w:autoSpaceDN w:val="0"/>
        <w:adjustRightInd w:val="0"/>
        <w:rPr>
          <w:rFonts w:ascii="Calibri" w:hAnsi="Calibri" w:cs="Calibri"/>
          <w:sz w:val="19"/>
          <w:szCs w:val="19"/>
        </w:rPr>
      </w:pPr>
    </w:p>
    <w:p w14:paraId="614C874C" w14:textId="77777777" w:rsidR="00867E35" w:rsidRPr="005013E2" w:rsidRDefault="00867E35" w:rsidP="00867E35">
      <w:pPr>
        <w:autoSpaceDE w:val="0"/>
        <w:autoSpaceDN w:val="0"/>
        <w:adjustRightInd w:val="0"/>
        <w:rPr>
          <w:rFonts w:ascii="Calibri" w:hAnsi="Calibri" w:cs="Calibri"/>
          <w:sz w:val="19"/>
          <w:szCs w:val="19"/>
        </w:rPr>
      </w:pPr>
    </w:p>
    <w:p w14:paraId="4FEF679E" w14:textId="77777777" w:rsidR="00867E35" w:rsidRPr="005013E2" w:rsidRDefault="00867E35" w:rsidP="00867E35">
      <w:pPr>
        <w:autoSpaceDE w:val="0"/>
        <w:autoSpaceDN w:val="0"/>
        <w:adjustRightInd w:val="0"/>
        <w:rPr>
          <w:rFonts w:ascii="Calibri" w:hAnsi="Calibri" w:cs="Calibri"/>
          <w:b/>
          <w:sz w:val="19"/>
          <w:szCs w:val="19"/>
        </w:rPr>
      </w:pPr>
      <w:r w:rsidRPr="005013E2">
        <w:rPr>
          <w:rFonts w:ascii="Calibri" w:hAnsi="Calibri" w:cs="Calibri"/>
          <w:b/>
          <w:sz w:val="19"/>
          <w:szCs w:val="19"/>
        </w:rPr>
        <w:t>GENERAL CONDITION OF PATIENT</w:t>
      </w:r>
    </w:p>
    <w:p w14:paraId="2E66FFA7" w14:textId="77777777" w:rsidR="00867E35" w:rsidRPr="005013E2" w:rsidRDefault="00867E35" w:rsidP="00867E35">
      <w:pPr>
        <w:autoSpaceDE w:val="0"/>
        <w:autoSpaceDN w:val="0"/>
        <w:adjustRightInd w:val="0"/>
        <w:rPr>
          <w:rFonts w:ascii="Calibri" w:hAnsi="Calibri" w:cs="Calibri"/>
          <w:sz w:val="19"/>
          <w:szCs w:val="19"/>
        </w:rPr>
      </w:pPr>
    </w:p>
    <w:p w14:paraId="406A68AF" w14:textId="77777777" w:rsidR="00867E35" w:rsidRPr="005013E2" w:rsidRDefault="00867E35" w:rsidP="00867E35">
      <w:pPr>
        <w:autoSpaceDE w:val="0"/>
        <w:autoSpaceDN w:val="0"/>
        <w:adjustRightInd w:val="0"/>
        <w:rPr>
          <w:rFonts w:ascii="Calibri" w:hAnsi="Calibri" w:cs="Calibri"/>
          <w:sz w:val="19"/>
          <w:szCs w:val="19"/>
        </w:rPr>
      </w:pPr>
      <w:r w:rsidRPr="005013E2">
        <w:rPr>
          <w:rFonts w:ascii="Calibri" w:hAnsi="Calibri" w:cs="Calibri"/>
          <w:sz w:val="19"/>
          <w:szCs w:val="19"/>
        </w:rPr>
        <w:t xml:space="preserve">Body parts injured (e.g. hand, foot, leg, abdomen, trunk, head etc): </w:t>
      </w:r>
    </w:p>
    <w:p w14:paraId="4D3ED232" w14:textId="77777777" w:rsidR="00867E35" w:rsidRPr="005013E2" w:rsidRDefault="00867E35" w:rsidP="00867E35">
      <w:pPr>
        <w:autoSpaceDE w:val="0"/>
        <w:autoSpaceDN w:val="0"/>
        <w:adjustRightInd w:val="0"/>
        <w:rPr>
          <w:rFonts w:ascii="Calibri" w:hAnsi="Calibri" w:cs="Calibri"/>
          <w:sz w:val="19"/>
          <w:szCs w:val="19"/>
        </w:rPr>
      </w:pPr>
    </w:p>
    <w:p w14:paraId="7E12B315" w14:textId="77777777" w:rsidR="00867E35" w:rsidRPr="005013E2" w:rsidRDefault="00867E35" w:rsidP="00867E35">
      <w:pPr>
        <w:autoSpaceDE w:val="0"/>
        <w:autoSpaceDN w:val="0"/>
        <w:adjustRightInd w:val="0"/>
        <w:rPr>
          <w:rFonts w:ascii="Calibri" w:hAnsi="Calibri" w:cs="Calibri"/>
          <w:sz w:val="19"/>
          <w:szCs w:val="19"/>
        </w:rPr>
      </w:pPr>
      <w:r w:rsidRPr="005013E2">
        <w:rPr>
          <w:rFonts w:ascii="Calibri" w:hAnsi="Calibri" w:cs="Calibri"/>
          <w:sz w:val="19"/>
          <w:szCs w:val="19"/>
        </w:rPr>
        <w:t>In case of snake or scorpion bite, which part of the body is bitten (e.g. hand, food, leg, face etc):</w:t>
      </w:r>
    </w:p>
    <w:p w14:paraId="2E6D348D" w14:textId="77777777" w:rsidR="00867E35" w:rsidRPr="005013E2" w:rsidRDefault="00867E35" w:rsidP="00867E35">
      <w:pPr>
        <w:autoSpaceDE w:val="0"/>
        <w:autoSpaceDN w:val="0"/>
        <w:adjustRightInd w:val="0"/>
        <w:rPr>
          <w:rFonts w:ascii="Calibri" w:hAnsi="Calibri" w:cs="Calibri"/>
          <w:sz w:val="19"/>
          <w:szCs w:val="19"/>
        </w:rPr>
      </w:pPr>
    </w:p>
    <w:p w14:paraId="2E85CBE2" w14:textId="77777777" w:rsidR="00867E35" w:rsidRPr="005013E2" w:rsidRDefault="00867E35" w:rsidP="00867E35">
      <w:pPr>
        <w:autoSpaceDE w:val="0"/>
        <w:autoSpaceDN w:val="0"/>
        <w:adjustRightInd w:val="0"/>
        <w:rPr>
          <w:rFonts w:ascii="Calibri" w:hAnsi="Calibri" w:cs="Calibri"/>
          <w:sz w:val="19"/>
          <w:szCs w:val="19"/>
        </w:rPr>
      </w:pPr>
      <w:r w:rsidRPr="005013E2">
        <w:rPr>
          <w:rFonts w:ascii="Calibri" w:hAnsi="Calibri" w:cs="Calibri"/>
          <w:sz w:val="19"/>
          <w:szCs w:val="19"/>
        </w:rPr>
        <w:t xml:space="preserve">Evidence of major bleeding:    Yes </w:t>
      </w:r>
      <w:r w:rsidR="00E14F22" w:rsidRPr="005013E2">
        <w:rPr>
          <w:rFonts w:ascii="Calibri" w:hAnsi="Calibri" w:cs="Calibri"/>
          <w:sz w:val="19"/>
          <w:szCs w:val="19"/>
        </w:rPr>
        <w:fldChar w:fldCharType="begin">
          <w:ffData>
            <w:name w:val="Check2"/>
            <w:enabled/>
            <w:calcOnExit w:val="0"/>
            <w:checkBox>
              <w:sizeAuto/>
              <w:default w:val="0"/>
            </w:checkBox>
          </w:ffData>
        </w:fldChar>
      </w:r>
      <w:r w:rsidRPr="005013E2">
        <w:rPr>
          <w:rFonts w:ascii="Calibri" w:hAnsi="Calibri" w:cs="Calibri"/>
          <w:sz w:val="19"/>
          <w:szCs w:val="19"/>
        </w:rPr>
        <w:instrText xml:space="preserve"> FORMCHECKBOX </w:instrText>
      </w:r>
      <w:r w:rsidR="00E14F22" w:rsidRPr="005013E2">
        <w:rPr>
          <w:rFonts w:ascii="Calibri" w:hAnsi="Calibri" w:cs="Calibri"/>
          <w:sz w:val="19"/>
          <w:szCs w:val="19"/>
        </w:rPr>
      </w:r>
      <w:r w:rsidR="00E14F22" w:rsidRPr="005013E2">
        <w:rPr>
          <w:rFonts w:ascii="Calibri" w:hAnsi="Calibri" w:cs="Calibri"/>
          <w:sz w:val="19"/>
          <w:szCs w:val="19"/>
        </w:rPr>
        <w:fldChar w:fldCharType="end"/>
      </w:r>
      <w:r w:rsidRPr="005013E2">
        <w:rPr>
          <w:rFonts w:ascii="Calibri" w:hAnsi="Calibri" w:cs="Calibri"/>
          <w:sz w:val="19"/>
          <w:szCs w:val="19"/>
        </w:rPr>
        <w:t xml:space="preserve">           No    </w:t>
      </w:r>
      <w:r w:rsidR="00E14F22" w:rsidRPr="005013E2">
        <w:rPr>
          <w:rFonts w:ascii="Calibri" w:hAnsi="Calibri" w:cs="Calibri"/>
          <w:sz w:val="19"/>
          <w:szCs w:val="19"/>
        </w:rPr>
        <w:fldChar w:fldCharType="begin">
          <w:ffData>
            <w:name w:val="Check1"/>
            <w:enabled/>
            <w:calcOnExit w:val="0"/>
            <w:checkBox>
              <w:sizeAuto/>
              <w:default w:val="0"/>
            </w:checkBox>
          </w:ffData>
        </w:fldChar>
      </w:r>
      <w:r w:rsidRPr="005013E2">
        <w:rPr>
          <w:rFonts w:ascii="Calibri" w:hAnsi="Calibri" w:cs="Calibri"/>
          <w:sz w:val="19"/>
          <w:szCs w:val="19"/>
        </w:rPr>
        <w:instrText xml:space="preserve"> FORMCHECKBOX </w:instrText>
      </w:r>
      <w:r w:rsidR="00E14F22" w:rsidRPr="005013E2">
        <w:rPr>
          <w:rFonts w:ascii="Calibri" w:hAnsi="Calibri" w:cs="Calibri"/>
          <w:sz w:val="19"/>
          <w:szCs w:val="19"/>
        </w:rPr>
      </w:r>
      <w:r w:rsidR="00E14F22" w:rsidRPr="005013E2">
        <w:rPr>
          <w:rFonts w:ascii="Calibri" w:hAnsi="Calibri" w:cs="Calibri"/>
          <w:sz w:val="19"/>
          <w:szCs w:val="19"/>
        </w:rPr>
        <w:fldChar w:fldCharType="end"/>
      </w:r>
      <w:r w:rsidRPr="005013E2">
        <w:rPr>
          <w:rFonts w:ascii="Calibri" w:hAnsi="Calibri" w:cs="Calibri"/>
          <w:sz w:val="19"/>
          <w:szCs w:val="19"/>
        </w:rPr>
        <w:t xml:space="preserve">           if yes, site of bleeding:</w:t>
      </w:r>
    </w:p>
    <w:p w14:paraId="5DEB5B97" w14:textId="77777777" w:rsidR="00867E35" w:rsidRPr="005013E2" w:rsidRDefault="00867E35" w:rsidP="00867E35">
      <w:pPr>
        <w:autoSpaceDE w:val="0"/>
        <w:autoSpaceDN w:val="0"/>
        <w:adjustRightInd w:val="0"/>
        <w:rPr>
          <w:rFonts w:ascii="Calibri" w:hAnsi="Calibri" w:cs="Calibri"/>
          <w:sz w:val="19"/>
          <w:szCs w:val="19"/>
        </w:rPr>
      </w:pPr>
    </w:p>
    <w:p w14:paraId="29259C6E" w14:textId="77777777" w:rsidR="00867E35" w:rsidRPr="005013E2" w:rsidRDefault="00867E35" w:rsidP="00867E35">
      <w:pPr>
        <w:autoSpaceDE w:val="0"/>
        <w:autoSpaceDN w:val="0"/>
        <w:adjustRightInd w:val="0"/>
        <w:rPr>
          <w:rFonts w:ascii="Calibri" w:hAnsi="Calibri" w:cs="Calibri"/>
          <w:sz w:val="19"/>
          <w:szCs w:val="19"/>
        </w:rPr>
      </w:pPr>
      <w:r w:rsidRPr="005013E2">
        <w:rPr>
          <w:rFonts w:ascii="Calibri" w:hAnsi="Calibri" w:cs="Calibri"/>
          <w:sz w:val="19"/>
          <w:szCs w:val="19"/>
        </w:rPr>
        <w:t xml:space="preserve">Is the patient Consciousness:  Yes </w:t>
      </w:r>
      <w:r w:rsidR="00E14F22" w:rsidRPr="005013E2">
        <w:rPr>
          <w:rFonts w:ascii="Calibri" w:hAnsi="Calibri" w:cs="Calibri"/>
          <w:sz w:val="19"/>
          <w:szCs w:val="19"/>
        </w:rPr>
        <w:fldChar w:fldCharType="begin">
          <w:ffData>
            <w:name w:val="Check2"/>
            <w:enabled/>
            <w:calcOnExit w:val="0"/>
            <w:checkBox>
              <w:sizeAuto/>
              <w:default w:val="0"/>
            </w:checkBox>
          </w:ffData>
        </w:fldChar>
      </w:r>
      <w:bookmarkStart w:id="22" w:name="Check2"/>
      <w:r w:rsidRPr="005013E2">
        <w:rPr>
          <w:rFonts w:ascii="Calibri" w:hAnsi="Calibri" w:cs="Calibri"/>
          <w:sz w:val="19"/>
          <w:szCs w:val="19"/>
        </w:rPr>
        <w:instrText xml:space="preserve"> FORMCHECKBOX </w:instrText>
      </w:r>
      <w:r w:rsidR="00E14F22" w:rsidRPr="005013E2">
        <w:rPr>
          <w:rFonts w:ascii="Calibri" w:hAnsi="Calibri" w:cs="Calibri"/>
          <w:sz w:val="19"/>
          <w:szCs w:val="19"/>
        </w:rPr>
      </w:r>
      <w:r w:rsidR="00E14F22" w:rsidRPr="005013E2">
        <w:rPr>
          <w:rFonts w:ascii="Calibri" w:hAnsi="Calibri" w:cs="Calibri"/>
          <w:sz w:val="19"/>
          <w:szCs w:val="19"/>
        </w:rPr>
        <w:fldChar w:fldCharType="end"/>
      </w:r>
      <w:bookmarkEnd w:id="22"/>
      <w:r w:rsidRPr="005013E2">
        <w:rPr>
          <w:rFonts w:ascii="Calibri" w:hAnsi="Calibri" w:cs="Calibri"/>
          <w:sz w:val="19"/>
          <w:szCs w:val="19"/>
        </w:rPr>
        <w:t xml:space="preserve">           No   </w:t>
      </w:r>
      <w:r w:rsidR="00E14F22" w:rsidRPr="005013E2">
        <w:rPr>
          <w:rFonts w:ascii="Calibri" w:hAnsi="Calibri" w:cs="Calibri"/>
          <w:sz w:val="19"/>
          <w:szCs w:val="19"/>
        </w:rPr>
        <w:fldChar w:fldCharType="begin">
          <w:ffData>
            <w:name w:val="Check3"/>
            <w:enabled/>
            <w:calcOnExit w:val="0"/>
            <w:checkBox>
              <w:sizeAuto/>
              <w:default w:val="0"/>
            </w:checkBox>
          </w:ffData>
        </w:fldChar>
      </w:r>
      <w:bookmarkStart w:id="23" w:name="Check3"/>
      <w:r w:rsidRPr="005013E2">
        <w:rPr>
          <w:rFonts w:ascii="Calibri" w:hAnsi="Calibri" w:cs="Calibri"/>
          <w:sz w:val="19"/>
          <w:szCs w:val="19"/>
        </w:rPr>
        <w:instrText xml:space="preserve"> FORMCHECKBOX </w:instrText>
      </w:r>
      <w:r w:rsidR="00E14F22" w:rsidRPr="005013E2">
        <w:rPr>
          <w:rFonts w:ascii="Calibri" w:hAnsi="Calibri" w:cs="Calibri"/>
          <w:sz w:val="19"/>
          <w:szCs w:val="19"/>
        </w:rPr>
      </w:r>
      <w:r w:rsidR="00E14F22" w:rsidRPr="005013E2">
        <w:rPr>
          <w:rFonts w:ascii="Calibri" w:hAnsi="Calibri" w:cs="Calibri"/>
          <w:sz w:val="19"/>
          <w:szCs w:val="19"/>
        </w:rPr>
        <w:fldChar w:fldCharType="end"/>
      </w:r>
      <w:bookmarkEnd w:id="23"/>
      <w:r w:rsidRPr="005013E2">
        <w:rPr>
          <w:rFonts w:ascii="Calibri" w:hAnsi="Calibri" w:cs="Calibri"/>
          <w:sz w:val="19"/>
          <w:szCs w:val="19"/>
        </w:rPr>
        <w:t xml:space="preserve">        Vomiting:   Yes </w:t>
      </w:r>
      <w:r w:rsidR="00E14F22" w:rsidRPr="005013E2">
        <w:rPr>
          <w:rFonts w:ascii="Calibri" w:hAnsi="Calibri" w:cs="Calibri"/>
          <w:sz w:val="19"/>
          <w:szCs w:val="19"/>
        </w:rPr>
        <w:fldChar w:fldCharType="begin">
          <w:ffData>
            <w:name w:val="Check4"/>
            <w:enabled/>
            <w:calcOnExit w:val="0"/>
            <w:checkBox>
              <w:sizeAuto/>
              <w:default w:val="0"/>
            </w:checkBox>
          </w:ffData>
        </w:fldChar>
      </w:r>
      <w:bookmarkStart w:id="24" w:name="Check4"/>
      <w:r w:rsidRPr="005013E2">
        <w:rPr>
          <w:rFonts w:ascii="Calibri" w:hAnsi="Calibri" w:cs="Calibri"/>
          <w:sz w:val="19"/>
          <w:szCs w:val="19"/>
        </w:rPr>
        <w:instrText xml:space="preserve"> FORMCHECKBOX </w:instrText>
      </w:r>
      <w:r w:rsidR="00E14F22" w:rsidRPr="005013E2">
        <w:rPr>
          <w:rFonts w:ascii="Calibri" w:hAnsi="Calibri" w:cs="Calibri"/>
          <w:sz w:val="19"/>
          <w:szCs w:val="19"/>
        </w:rPr>
      </w:r>
      <w:r w:rsidR="00E14F22" w:rsidRPr="005013E2">
        <w:rPr>
          <w:rFonts w:ascii="Calibri" w:hAnsi="Calibri" w:cs="Calibri"/>
          <w:sz w:val="19"/>
          <w:szCs w:val="19"/>
        </w:rPr>
        <w:fldChar w:fldCharType="end"/>
      </w:r>
      <w:bookmarkEnd w:id="24"/>
      <w:r w:rsidRPr="005013E2">
        <w:rPr>
          <w:rFonts w:ascii="Calibri" w:hAnsi="Calibri" w:cs="Calibri"/>
          <w:sz w:val="19"/>
          <w:szCs w:val="19"/>
        </w:rPr>
        <w:t xml:space="preserve">            No  </w:t>
      </w:r>
      <w:r w:rsidR="00E14F22" w:rsidRPr="005013E2">
        <w:rPr>
          <w:rFonts w:ascii="Calibri" w:hAnsi="Calibri" w:cs="Calibri"/>
          <w:sz w:val="19"/>
          <w:szCs w:val="19"/>
        </w:rPr>
        <w:fldChar w:fldCharType="begin">
          <w:ffData>
            <w:name w:val="Check5"/>
            <w:enabled/>
            <w:calcOnExit w:val="0"/>
            <w:checkBox>
              <w:sizeAuto/>
              <w:default w:val="0"/>
            </w:checkBox>
          </w:ffData>
        </w:fldChar>
      </w:r>
      <w:bookmarkStart w:id="25" w:name="Check5"/>
      <w:r w:rsidRPr="005013E2">
        <w:rPr>
          <w:rFonts w:ascii="Calibri" w:hAnsi="Calibri" w:cs="Calibri"/>
          <w:sz w:val="19"/>
          <w:szCs w:val="19"/>
        </w:rPr>
        <w:instrText xml:space="preserve"> FORMCHECKBOX </w:instrText>
      </w:r>
      <w:r w:rsidR="00E14F22" w:rsidRPr="005013E2">
        <w:rPr>
          <w:rFonts w:ascii="Calibri" w:hAnsi="Calibri" w:cs="Calibri"/>
          <w:sz w:val="19"/>
          <w:szCs w:val="19"/>
        </w:rPr>
      </w:r>
      <w:r w:rsidR="00E14F22" w:rsidRPr="005013E2">
        <w:rPr>
          <w:rFonts w:ascii="Calibri" w:hAnsi="Calibri" w:cs="Calibri"/>
          <w:sz w:val="19"/>
          <w:szCs w:val="19"/>
        </w:rPr>
        <w:fldChar w:fldCharType="end"/>
      </w:r>
      <w:bookmarkEnd w:id="25"/>
    </w:p>
    <w:p w14:paraId="22EEE302" w14:textId="77777777" w:rsidR="00867E35" w:rsidRPr="005013E2" w:rsidRDefault="00867E35" w:rsidP="00867E35">
      <w:pPr>
        <w:autoSpaceDE w:val="0"/>
        <w:autoSpaceDN w:val="0"/>
        <w:adjustRightInd w:val="0"/>
        <w:rPr>
          <w:rFonts w:ascii="Calibri" w:hAnsi="Calibri" w:cs="Calibri"/>
          <w:sz w:val="19"/>
          <w:szCs w:val="19"/>
        </w:rPr>
      </w:pPr>
    </w:p>
    <w:p w14:paraId="41877C4C" w14:textId="77777777" w:rsidR="00867E35" w:rsidRPr="005013E2" w:rsidRDefault="00867E35" w:rsidP="00867E35">
      <w:pPr>
        <w:autoSpaceDE w:val="0"/>
        <w:autoSpaceDN w:val="0"/>
        <w:adjustRightInd w:val="0"/>
        <w:rPr>
          <w:rFonts w:ascii="Calibri" w:hAnsi="Calibri" w:cs="Calibri"/>
          <w:sz w:val="19"/>
          <w:szCs w:val="19"/>
        </w:rPr>
      </w:pPr>
      <w:r w:rsidRPr="005013E2">
        <w:rPr>
          <w:rFonts w:ascii="Calibri" w:hAnsi="Calibri" w:cs="Calibri"/>
          <w:sz w:val="19"/>
          <w:szCs w:val="19"/>
        </w:rPr>
        <w:t xml:space="preserve">In case of </w:t>
      </w:r>
      <w:r w:rsidR="001442D6" w:rsidRPr="005013E2">
        <w:rPr>
          <w:rFonts w:ascii="Calibri" w:hAnsi="Calibri" w:cs="Calibri"/>
          <w:sz w:val="19"/>
          <w:szCs w:val="19"/>
        </w:rPr>
        <w:t>unconsciousness</w:t>
      </w:r>
      <w:r w:rsidRPr="005013E2">
        <w:rPr>
          <w:rFonts w:ascii="Calibri" w:hAnsi="Calibri" w:cs="Calibri"/>
          <w:sz w:val="19"/>
          <w:szCs w:val="19"/>
        </w:rPr>
        <w:t xml:space="preserve">, is the patient breathing: </w:t>
      </w:r>
      <w:r w:rsidRPr="005013E2">
        <w:rPr>
          <w:rFonts w:ascii="Calibri" w:hAnsi="Calibri" w:cs="Calibri"/>
          <w:sz w:val="19"/>
          <w:szCs w:val="19"/>
        </w:rPr>
        <w:tab/>
      </w:r>
      <w:r w:rsidRPr="005013E2">
        <w:rPr>
          <w:rFonts w:ascii="Calibri" w:hAnsi="Calibri" w:cs="Calibri"/>
          <w:sz w:val="19"/>
          <w:szCs w:val="19"/>
        </w:rPr>
        <w:tab/>
        <w:t xml:space="preserve">   Yes  </w:t>
      </w:r>
      <w:r w:rsidR="00E14F22" w:rsidRPr="005013E2">
        <w:rPr>
          <w:rFonts w:ascii="Calibri" w:hAnsi="Calibri" w:cs="Calibri"/>
          <w:sz w:val="19"/>
          <w:szCs w:val="19"/>
        </w:rPr>
        <w:fldChar w:fldCharType="begin">
          <w:ffData>
            <w:name w:val="Check6"/>
            <w:enabled/>
            <w:calcOnExit w:val="0"/>
            <w:checkBox>
              <w:sizeAuto/>
              <w:default w:val="0"/>
            </w:checkBox>
          </w:ffData>
        </w:fldChar>
      </w:r>
      <w:bookmarkStart w:id="26" w:name="Check6"/>
      <w:r w:rsidRPr="005013E2">
        <w:rPr>
          <w:rFonts w:ascii="Calibri" w:hAnsi="Calibri" w:cs="Calibri"/>
          <w:sz w:val="19"/>
          <w:szCs w:val="19"/>
        </w:rPr>
        <w:instrText xml:space="preserve"> FORMCHECKBOX </w:instrText>
      </w:r>
      <w:r w:rsidR="00E14F22" w:rsidRPr="005013E2">
        <w:rPr>
          <w:rFonts w:ascii="Calibri" w:hAnsi="Calibri" w:cs="Calibri"/>
          <w:sz w:val="19"/>
          <w:szCs w:val="19"/>
        </w:rPr>
      </w:r>
      <w:r w:rsidR="00E14F22" w:rsidRPr="005013E2">
        <w:rPr>
          <w:rFonts w:ascii="Calibri" w:hAnsi="Calibri" w:cs="Calibri"/>
          <w:sz w:val="19"/>
          <w:szCs w:val="19"/>
        </w:rPr>
        <w:fldChar w:fldCharType="end"/>
      </w:r>
      <w:bookmarkEnd w:id="26"/>
      <w:r w:rsidRPr="005013E2">
        <w:rPr>
          <w:rFonts w:ascii="Calibri" w:hAnsi="Calibri" w:cs="Calibri"/>
          <w:sz w:val="19"/>
          <w:szCs w:val="19"/>
        </w:rPr>
        <w:t xml:space="preserve">            No  </w:t>
      </w:r>
      <w:r w:rsidR="00E14F22" w:rsidRPr="005013E2">
        <w:rPr>
          <w:rFonts w:ascii="Calibri" w:hAnsi="Calibri" w:cs="Calibri"/>
          <w:sz w:val="19"/>
          <w:szCs w:val="19"/>
        </w:rPr>
        <w:fldChar w:fldCharType="begin">
          <w:ffData>
            <w:name w:val="Check7"/>
            <w:enabled/>
            <w:calcOnExit w:val="0"/>
            <w:checkBox>
              <w:sizeAuto/>
              <w:default w:val="0"/>
            </w:checkBox>
          </w:ffData>
        </w:fldChar>
      </w:r>
      <w:bookmarkStart w:id="27" w:name="Check7"/>
      <w:r w:rsidRPr="005013E2">
        <w:rPr>
          <w:rFonts w:ascii="Calibri" w:hAnsi="Calibri" w:cs="Calibri"/>
          <w:sz w:val="19"/>
          <w:szCs w:val="19"/>
        </w:rPr>
        <w:instrText xml:space="preserve"> FORMCHECKBOX </w:instrText>
      </w:r>
      <w:r w:rsidR="00E14F22" w:rsidRPr="005013E2">
        <w:rPr>
          <w:rFonts w:ascii="Calibri" w:hAnsi="Calibri" w:cs="Calibri"/>
          <w:sz w:val="19"/>
          <w:szCs w:val="19"/>
        </w:rPr>
      </w:r>
      <w:r w:rsidR="00E14F22" w:rsidRPr="005013E2">
        <w:rPr>
          <w:rFonts w:ascii="Calibri" w:hAnsi="Calibri" w:cs="Calibri"/>
          <w:sz w:val="19"/>
          <w:szCs w:val="19"/>
        </w:rPr>
        <w:fldChar w:fldCharType="end"/>
      </w:r>
      <w:bookmarkEnd w:id="27"/>
    </w:p>
    <w:p w14:paraId="05B84EC6" w14:textId="77777777" w:rsidR="00867E35" w:rsidRPr="005013E2" w:rsidRDefault="00867E35" w:rsidP="00867E35">
      <w:pPr>
        <w:autoSpaceDE w:val="0"/>
        <w:autoSpaceDN w:val="0"/>
        <w:adjustRightInd w:val="0"/>
        <w:rPr>
          <w:rFonts w:ascii="Calibri" w:hAnsi="Calibri" w:cs="Calibri"/>
          <w:sz w:val="19"/>
          <w:szCs w:val="19"/>
        </w:rPr>
      </w:pPr>
    </w:p>
    <w:p w14:paraId="0AB2A945" w14:textId="77777777" w:rsidR="00867E35" w:rsidRPr="005013E2" w:rsidRDefault="00867E35" w:rsidP="00867E35">
      <w:pPr>
        <w:autoSpaceDE w:val="0"/>
        <w:autoSpaceDN w:val="0"/>
        <w:adjustRightInd w:val="0"/>
        <w:rPr>
          <w:rFonts w:ascii="Calibri" w:hAnsi="Calibri" w:cs="Calibri"/>
          <w:b/>
          <w:sz w:val="19"/>
          <w:szCs w:val="19"/>
        </w:rPr>
      </w:pPr>
      <w:r w:rsidRPr="005013E2">
        <w:rPr>
          <w:rFonts w:ascii="Calibri" w:hAnsi="Calibri" w:cs="Calibri"/>
          <w:b/>
          <w:sz w:val="19"/>
          <w:szCs w:val="19"/>
        </w:rPr>
        <w:t xml:space="preserve">FIRST AID GIVEN AT </w:t>
      </w:r>
      <w:smartTag w:uri="urn:schemas-microsoft-com:office:smarttags" w:element="stockticker">
        <w:r w:rsidRPr="005013E2">
          <w:rPr>
            <w:rFonts w:ascii="Calibri" w:hAnsi="Calibri" w:cs="Calibri"/>
            <w:b/>
            <w:sz w:val="19"/>
            <w:szCs w:val="19"/>
          </w:rPr>
          <w:t>SITE</w:t>
        </w:r>
      </w:smartTag>
    </w:p>
    <w:p w14:paraId="03147D68" w14:textId="77777777" w:rsidR="00867E35" w:rsidRPr="005013E2" w:rsidRDefault="00867E35" w:rsidP="00867E35">
      <w:pPr>
        <w:autoSpaceDE w:val="0"/>
        <w:autoSpaceDN w:val="0"/>
        <w:adjustRightInd w:val="0"/>
        <w:rPr>
          <w:rFonts w:ascii="Calibri" w:hAnsi="Calibri" w:cs="Calibri"/>
          <w:sz w:val="19"/>
          <w:szCs w:val="19"/>
        </w:rPr>
      </w:pPr>
    </w:p>
    <w:p w14:paraId="441BC13E" w14:textId="77777777" w:rsidR="00867E35" w:rsidRPr="005013E2" w:rsidRDefault="00867E35" w:rsidP="00867E35">
      <w:pPr>
        <w:autoSpaceDE w:val="0"/>
        <w:autoSpaceDN w:val="0"/>
        <w:adjustRightInd w:val="0"/>
        <w:rPr>
          <w:rFonts w:ascii="Calibri" w:hAnsi="Calibri" w:cs="Calibri"/>
          <w:sz w:val="19"/>
          <w:szCs w:val="19"/>
        </w:rPr>
      </w:pPr>
      <w:r w:rsidRPr="005013E2">
        <w:rPr>
          <w:rFonts w:ascii="Calibri" w:hAnsi="Calibri" w:cs="Calibri"/>
          <w:sz w:val="19"/>
          <w:szCs w:val="19"/>
        </w:rPr>
        <w:t>Date and time of Medevac:</w:t>
      </w:r>
    </w:p>
    <w:p w14:paraId="77D145C8" w14:textId="77777777" w:rsidR="00867E35" w:rsidRPr="005013E2" w:rsidRDefault="00867E35" w:rsidP="00867E35">
      <w:pPr>
        <w:autoSpaceDE w:val="0"/>
        <w:autoSpaceDN w:val="0"/>
        <w:adjustRightInd w:val="0"/>
        <w:rPr>
          <w:rFonts w:ascii="Calibri" w:hAnsi="Calibri" w:cs="Calibri"/>
          <w:sz w:val="19"/>
          <w:szCs w:val="19"/>
        </w:rPr>
      </w:pPr>
    </w:p>
    <w:p w14:paraId="326F0DD5" w14:textId="77777777" w:rsidR="00867E35" w:rsidRPr="005013E2" w:rsidRDefault="00867E35" w:rsidP="00867E35">
      <w:pPr>
        <w:autoSpaceDE w:val="0"/>
        <w:autoSpaceDN w:val="0"/>
        <w:adjustRightInd w:val="0"/>
        <w:rPr>
          <w:rFonts w:ascii="Calibri" w:hAnsi="Calibri" w:cs="Calibri"/>
          <w:sz w:val="19"/>
          <w:szCs w:val="19"/>
        </w:rPr>
      </w:pPr>
      <w:r w:rsidRPr="005013E2">
        <w:rPr>
          <w:rFonts w:ascii="Calibri" w:hAnsi="Calibri" w:cs="Calibri"/>
          <w:sz w:val="19"/>
          <w:szCs w:val="19"/>
        </w:rPr>
        <w:t xml:space="preserve">Mode of Medevac: Routine vehicle   </w:t>
      </w:r>
      <w:r w:rsidR="00E14F22" w:rsidRPr="005013E2">
        <w:rPr>
          <w:rFonts w:ascii="Calibri" w:hAnsi="Calibri" w:cs="Calibri"/>
          <w:sz w:val="19"/>
          <w:szCs w:val="19"/>
        </w:rPr>
        <w:fldChar w:fldCharType="begin">
          <w:ffData>
            <w:name w:val="Check8"/>
            <w:enabled/>
            <w:calcOnExit w:val="0"/>
            <w:checkBox>
              <w:sizeAuto/>
              <w:default w:val="0"/>
            </w:checkBox>
          </w:ffData>
        </w:fldChar>
      </w:r>
      <w:bookmarkStart w:id="28" w:name="Check8"/>
      <w:r w:rsidRPr="005013E2">
        <w:rPr>
          <w:rFonts w:ascii="Calibri" w:hAnsi="Calibri" w:cs="Calibri"/>
          <w:sz w:val="19"/>
          <w:szCs w:val="19"/>
        </w:rPr>
        <w:instrText xml:space="preserve"> FORMCHECKBOX </w:instrText>
      </w:r>
      <w:r w:rsidR="00E14F22" w:rsidRPr="005013E2">
        <w:rPr>
          <w:rFonts w:ascii="Calibri" w:hAnsi="Calibri" w:cs="Calibri"/>
          <w:sz w:val="19"/>
          <w:szCs w:val="19"/>
        </w:rPr>
      </w:r>
      <w:r w:rsidR="00E14F22" w:rsidRPr="005013E2">
        <w:rPr>
          <w:rFonts w:ascii="Calibri" w:hAnsi="Calibri" w:cs="Calibri"/>
          <w:sz w:val="19"/>
          <w:szCs w:val="19"/>
        </w:rPr>
        <w:fldChar w:fldCharType="end"/>
      </w:r>
      <w:bookmarkEnd w:id="28"/>
      <w:r w:rsidRPr="005013E2">
        <w:rPr>
          <w:rFonts w:ascii="Calibri" w:hAnsi="Calibri" w:cs="Calibri"/>
          <w:sz w:val="19"/>
          <w:szCs w:val="19"/>
        </w:rPr>
        <w:t xml:space="preserve">        Road Ambulance  </w:t>
      </w:r>
      <w:r w:rsidR="00E14F22" w:rsidRPr="005013E2">
        <w:rPr>
          <w:rFonts w:ascii="Calibri" w:hAnsi="Calibri" w:cs="Calibri"/>
          <w:sz w:val="19"/>
          <w:szCs w:val="19"/>
        </w:rPr>
        <w:fldChar w:fldCharType="begin">
          <w:ffData>
            <w:name w:val="Check9"/>
            <w:enabled/>
            <w:calcOnExit w:val="0"/>
            <w:checkBox>
              <w:sizeAuto/>
              <w:default w:val="0"/>
            </w:checkBox>
          </w:ffData>
        </w:fldChar>
      </w:r>
      <w:bookmarkStart w:id="29" w:name="Check9"/>
      <w:r w:rsidRPr="005013E2">
        <w:rPr>
          <w:rFonts w:ascii="Calibri" w:hAnsi="Calibri" w:cs="Calibri"/>
          <w:sz w:val="19"/>
          <w:szCs w:val="19"/>
        </w:rPr>
        <w:instrText xml:space="preserve"> FORMCHECKBOX </w:instrText>
      </w:r>
      <w:r w:rsidR="00E14F22" w:rsidRPr="005013E2">
        <w:rPr>
          <w:rFonts w:ascii="Calibri" w:hAnsi="Calibri" w:cs="Calibri"/>
          <w:sz w:val="19"/>
          <w:szCs w:val="19"/>
        </w:rPr>
      </w:r>
      <w:r w:rsidR="00E14F22" w:rsidRPr="005013E2">
        <w:rPr>
          <w:rFonts w:ascii="Calibri" w:hAnsi="Calibri" w:cs="Calibri"/>
          <w:sz w:val="19"/>
          <w:szCs w:val="19"/>
        </w:rPr>
        <w:fldChar w:fldCharType="end"/>
      </w:r>
      <w:bookmarkEnd w:id="29"/>
      <w:r w:rsidRPr="005013E2">
        <w:rPr>
          <w:rFonts w:ascii="Calibri" w:hAnsi="Calibri" w:cs="Calibri"/>
          <w:sz w:val="19"/>
          <w:szCs w:val="19"/>
        </w:rPr>
        <w:t xml:space="preserve">      Air Medevac:  </w:t>
      </w:r>
      <w:r w:rsidR="00E14F22" w:rsidRPr="005013E2">
        <w:rPr>
          <w:rFonts w:ascii="Calibri" w:hAnsi="Calibri" w:cs="Calibri"/>
          <w:sz w:val="19"/>
          <w:szCs w:val="19"/>
        </w:rPr>
        <w:fldChar w:fldCharType="begin">
          <w:ffData>
            <w:name w:val="Check9"/>
            <w:enabled/>
            <w:calcOnExit w:val="0"/>
            <w:checkBox>
              <w:sizeAuto/>
              <w:default w:val="0"/>
            </w:checkBox>
          </w:ffData>
        </w:fldChar>
      </w:r>
      <w:r w:rsidRPr="005013E2">
        <w:rPr>
          <w:rFonts w:ascii="Calibri" w:hAnsi="Calibri" w:cs="Calibri"/>
          <w:sz w:val="19"/>
          <w:szCs w:val="19"/>
        </w:rPr>
        <w:instrText xml:space="preserve"> FORMCHECKBOX </w:instrText>
      </w:r>
      <w:r w:rsidR="00E14F22" w:rsidRPr="005013E2">
        <w:rPr>
          <w:rFonts w:ascii="Calibri" w:hAnsi="Calibri" w:cs="Calibri"/>
          <w:sz w:val="19"/>
          <w:szCs w:val="19"/>
        </w:rPr>
      </w:r>
      <w:r w:rsidR="00E14F22" w:rsidRPr="005013E2">
        <w:rPr>
          <w:rFonts w:ascii="Calibri" w:hAnsi="Calibri" w:cs="Calibri"/>
          <w:sz w:val="19"/>
          <w:szCs w:val="19"/>
        </w:rPr>
        <w:fldChar w:fldCharType="end"/>
      </w:r>
    </w:p>
    <w:p w14:paraId="697267BD" w14:textId="77777777" w:rsidR="00867E35" w:rsidRPr="005013E2" w:rsidRDefault="00867E35" w:rsidP="00867E35">
      <w:pPr>
        <w:autoSpaceDE w:val="0"/>
        <w:autoSpaceDN w:val="0"/>
        <w:adjustRightInd w:val="0"/>
        <w:rPr>
          <w:rFonts w:ascii="Calibri" w:hAnsi="Calibri" w:cs="Calibri"/>
          <w:sz w:val="19"/>
          <w:szCs w:val="19"/>
        </w:rPr>
      </w:pPr>
    </w:p>
    <w:p w14:paraId="6502A2D0" w14:textId="77777777" w:rsidR="00867E35" w:rsidRPr="005013E2" w:rsidRDefault="00867E35" w:rsidP="00867E35">
      <w:pPr>
        <w:autoSpaceDE w:val="0"/>
        <w:autoSpaceDN w:val="0"/>
        <w:adjustRightInd w:val="0"/>
        <w:rPr>
          <w:rFonts w:ascii="Calibri" w:hAnsi="Calibri" w:cs="Calibri"/>
          <w:sz w:val="19"/>
          <w:szCs w:val="19"/>
        </w:rPr>
      </w:pPr>
      <w:r w:rsidRPr="005013E2">
        <w:rPr>
          <w:rFonts w:ascii="Calibri" w:hAnsi="Calibri" w:cs="Calibri"/>
          <w:sz w:val="19"/>
          <w:szCs w:val="19"/>
        </w:rPr>
        <w:t xml:space="preserve">Who will accompany the patient: Name of First Aider or General </w:t>
      </w:r>
      <w:r w:rsidR="001442D6" w:rsidRPr="005013E2">
        <w:rPr>
          <w:rFonts w:ascii="Calibri" w:hAnsi="Calibri" w:cs="Calibri"/>
          <w:sz w:val="19"/>
          <w:szCs w:val="19"/>
        </w:rPr>
        <w:t>attendant?</w:t>
      </w:r>
      <w:r w:rsidRPr="005013E2">
        <w:rPr>
          <w:rFonts w:ascii="Calibri" w:hAnsi="Calibri" w:cs="Calibri"/>
          <w:sz w:val="19"/>
          <w:szCs w:val="19"/>
        </w:rPr>
        <w:t xml:space="preserve"> </w:t>
      </w:r>
    </w:p>
    <w:p w14:paraId="312CE7A5" w14:textId="77777777" w:rsidR="00867E35" w:rsidRPr="005013E2" w:rsidRDefault="00867E35" w:rsidP="00867E35">
      <w:pPr>
        <w:autoSpaceDE w:val="0"/>
        <w:autoSpaceDN w:val="0"/>
        <w:adjustRightInd w:val="0"/>
        <w:rPr>
          <w:rFonts w:ascii="Calibri" w:hAnsi="Calibri" w:cs="Calibri"/>
          <w:sz w:val="19"/>
          <w:szCs w:val="19"/>
        </w:rPr>
      </w:pPr>
    </w:p>
    <w:p w14:paraId="22BF75DE" w14:textId="77777777" w:rsidR="00867E35" w:rsidRPr="005013E2" w:rsidRDefault="00867E35" w:rsidP="00867E35">
      <w:pPr>
        <w:autoSpaceDE w:val="0"/>
        <w:autoSpaceDN w:val="0"/>
        <w:adjustRightInd w:val="0"/>
        <w:rPr>
          <w:rFonts w:ascii="Calibri" w:hAnsi="Calibri" w:cs="Calibri"/>
        </w:rPr>
      </w:pPr>
      <w:r w:rsidRPr="005013E2">
        <w:rPr>
          <w:rFonts w:ascii="Calibri" w:hAnsi="Calibri" w:cs="Calibri"/>
        </w:rPr>
        <w:t xml:space="preserve">Name and location of Hospital for Initial Medevac: </w:t>
      </w:r>
    </w:p>
    <w:p w14:paraId="26197FB8" w14:textId="77777777" w:rsidR="00867E35" w:rsidRPr="005013E2" w:rsidRDefault="00867E35" w:rsidP="00867E35">
      <w:pPr>
        <w:autoSpaceDE w:val="0"/>
        <w:autoSpaceDN w:val="0"/>
        <w:adjustRightInd w:val="0"/>
        <w:rPr>
          <w:rFonts w:ascii="Calibri" w:hAnsi="Calibri" w:cs="Calibri"/>
          <w:sz w:val="19"/>
          <w:szCs w:val="19"/>
        </w:rPr>
      </w:pPr>
    </w:p>
    <w:p w14:paraId="3B4586EB" w14:textId="77777777" w:rsidR="00867E35" w:rsidRPr="005013E2" w:rsidRDefault="00867E35" w:rsidP="00867E35">
      <w:pPr>
        <w:autoSpaceDE w:val="0"/>
        <w:autoSpaceDN w:val="0"/>
        <w:adjustRightInd w:val="0"/>
        <w:rPr>
          <w:rFonts w:ascii="Calibri" w:hAnsi="Calibri" w:cs="Calibri"/>
          <w:sz w:val="19"/>
          <w:szCs w:val="19"/>
        </w:rPr>
      </w:pPr>
    </w:p>
    <w:p w14:paraId="7555AD60" w14:textId="77777777" w:rsidR="00867E35" w:rsidRPr="005013E2" w:rsidRDefault="00867E35" w:rsidP="00867E35">
      <w:pPr>
        <w:autoSpaceDE w:val="0"/>
        <w:autoSpaceDN w:val="0"/>
        <w:adjustRightInd w:val="0"/>
        <w:rPr>
          <w:rFonts w:ascii="Calibri" w:hAnsi="Calibri" w:cs="Calibri"/>
        </w:rPr>
      </w:pPr>
      <w:r w:rsidRPr="005013E2">
        <w:rPr>
          <w:rFonts w:ascii="Calibri" w:hAnsi="Calibri" w:cs="Calibri"/>
        </w:rPr>
        <w:t xml:space="preserve">Initial treatment given: </w:t>
      </w:r>
    </w:p>
    <w:p w14:paraId="72E92B11" w14:textId="77777777" w:rsidR="00867E35" w:rsidRPr="005013E2" w:rsidRDefault="00867E35" w:rsidP="00867E35">
      <w:pPr>
        <w:autoSpaceDE w:val="0"/>
        <w:autoSpaceDN w:val="0"/>
        <w:adjustRightInd w:val="0"/>
        <w:rPr>
          <w:rFonts w:ascii="Calibri" w:hAnsi="Calibri" w:cs="Calibri"/>
        </w:rPr>
      </w:pPr>
    </w:p>
    <w:p w14:paraId="76261A4B" w14:textId="77777777" w:rsidR="00867E35" w:rsidRPr="005013E2" w:rsidRDefault="00867E35" w:rsidP="00867E35">
      <w:pPr>
        <w:autoSpaceDE w:val="0"/>
        <w:autoSpaceDN w:val="0"/>
        <w:adjustRightInd w:val="0"/>
        <w:rPr>
          <w:rFonts w:ascii="Calibri" w:hAnsi="Calibri" w:cs="Calibri"/>
        </w:rPr>
      </w:pPr>
      <w:r w:rsidRPr="005013E2">
        <w:rPr>
          <w:rFonts w:ascii="Calibri" w:hAnsi="Calibri" w:cs="Calibri"/>
        </w:rPr>
        <w:t xml:space="preserve">Admission in hospital:     </w:t>
      </w:r>
      <w:r w:rsidRPr="005013E2">
        <w:rPr>
          <w:rFonts w:ascii="Calibri" w:hAnsi="Calibri" w:cs="Calibri"/>
          <w:sz w:val="19"/>
          <w:szCs w:val="19"/>
        </w:rPr>
        <w:t xml:space="preserve">Yes </w:t>
      </w:r>
      <w:r w:rsidR="00E14F22" w:rsidRPr="005013E2">
        <w:rPr>
          <w:rFonts w:ascii="Calibri" w:hAnsi="Calibri" w:cs="Calibri"/>
          <w:sz w:val="19"/>
          <w:szCs w:val="19"/>
        </w:rPr>
        <w:fldChar w:fldCharType="begin">
          <w:ffData>
            <w:name w:val="Check2"/>
            <w:enabled/>
            <w:calcOnExit w:val="0"/>
            <w:checkBox>
              <w:sizeAuto/>
              <w:default w:val="0"/>
            </w:checkBox>
          </w:ffData>
        </w:fldChar>
      </w:r>
      <w:r w:rsidRPr="005013E2">
        <w:rPr>
          <w:rFonts w:ascii="Calibri" w:hAnsi="Calibri" w:cs="Calibri"/>
          <w:sz w:val="19"/>
          <w:szCs w:val="19"/>
        </w:rPr>
        <w:instrText xml:space="preserve"> FORMCHECKBOX </w:instrText>
      </w:r>
      <w:r w:rsidR="00E14F22" w:rsidRPr="005013E2">
        <w:rPr>
          <w:rFonts w:ascii="Calibri" w:hAnsi="Calibri" w:cs="Calibri"/>
          <w:sz w:val="19"/>
          <w:szCs w:val="19"/>
        </w:rPr>
      </w:r>
      <w:r w:rsidR="00E14F22" w:rsidRPr="005013E2">
        <w:rPr>
          <w:rFonts w:ascii="Calibri" w:hAnsi="Calibri" w:cs="Calibri"/>
          <w:sz w:val="19"/>
          <w:szCs w:val="19"/>
        </w:rPr>
        <w:fldChar w:fldCharType="end"/>
      </w:r>
      <w:r w:rsidRPr="005013E2">
        <w:rPr>
          <w:rFonts w:ascii="Calibri" w:hAnsi="Calibri" w:cs="Calibri"/>
          <w:sz w:val="19"/>
          <w:szCs w:val="19"/>
        </w:rPr>
        <w:t xml:space="preserve">           No   </w:t>
      </w:r>
      <w:r w:rsidR="00E14F22" w:rsidRPr="005013E2">
        <w:rPr>
          <w:rFonts w:ascii="Calibri" w:hAnsi="Calibri" w:cs="Calibri"/>
          <w:sz w:val="19"/>
          <w:szCs w:val="19"/>
        </w:rPr>
        <w:fldChar w:fldCharType="begin">
          <w:ffData>
            <w:name w:val="Check3"/>
            <w:enabled/>
            <w:calcOnExit w:val="0"/>
            <w:checkBox>
              <w:sizeAuto/>
              <w:default w:val="0"/>
            </w:checkBox>
          </w:ffData>
        </w:fldChar>
      </w:r>
      <w:r w:rsidRPr="005013E2">
        <w:rPr>
          <w:rFonts w:ascii="Calibri" w:hAnsi="Calibri" w:cs="Calibri"/>
          <w:sz w:val="19"/>
          <w:szCs w:val="19"/>
        </w:rPr>
        <w:instrText xml:space="preserve"> FORMCHECKBOX </w:instrText>
      </w:r>
      <w:r w:rsidR="00E14F22" w:rsidRPr="005013E2">
        <w:rPr>
          <w:rFonts w:ascii="Calibri" w:hAnsi="Calibri" w:cs="Calibri"/>
          <w:sz w:val="19"/>
          <w:szCs w:val="19"/>
        </w:rPr>
      </w:r>
      <w:r w:rsidR="00E14F22" w:rsidRPr="005013E2">
        <w:rPr>
          <w:rFonts w:ascii="Calibri" w:hAnsi="Calibri" w:cs="Calibri"/>
          <w:sz w:val="19"/>
          <w:szCs w:val="19"/>
        </w:rPr>
        <w:fldChar w:fldCharType="end"/>
      </w:r>
      <w:r w:rsidR="0053506E" w:rsidRPr="005013E2">
        <w:rPr>
          <w:rFonts w:ascii="Calibri" w:hAnsi="Calibri" w:cs="Calibri"/>
        </w:rPr>
        <w:t xml:space="preserve">            </w:t>
      </w:r>
      <w:r w:rsidRPr="005013E2">
        <w:rPr>
          <w:rFonts w:ascii="Calibri" w:hAnsi="Calibri" w:cs="Calibri"/>
        </w:rPr>
        <w:t xml:space="preserve">Further Medevac to major hospital:      </w:t>
      </w:r>
      <w:r w:rsidRPr="005013E2">
        <w:rPr>
          <w:rFonts w:ascii="Calibri" w:hAnsi="Calibri" w:cs="Calibri"/>
          <w:sz w:val="19"/>
          <w:szCs w:val="19"/>
        </w:rPr>
        <w:t xml:space="preserve">Yes </w:t>
      </w:r>
      <w:r w:rsidR="00E14F22" w:rsidRPr="005013E2">
        <w:rPr>
          <w:rFonts w:ascii="Calibri" w:hAnsi="Calibri" w:cs="Calibri"/>
          <w:sz w:val="19"/>
          <w:szCs w:val="19"/>
        </w:rPr>
        <w:fldChar w:fldCharType="begin">
          <w:ffData>
            <w:name w:val="Check2"/>
            <w:enabled/>
            <w:calcOnExit w:val="0"/>
            <w:checkBox>
              <w:sizeAuto/>
              <w:default w:val="0"/>
            </w:checkBox>
          </w:ffData>
        </w:fldChar>
      </w:r>
      <w:r w:rsidRPr="005013E2">
        <w:rPr>
          <w:rFonts w:ascii="Calibri" w:hAnsi="Calibri" w:cs="Calibri"/>
          <w:sz w:val="19"/>
          <w:szCs w:val="19"/>
        </w:rPr>
        <w:instrText xml:space="preserve"> FORMCHECKBOX </w:instrText>
      </w:r>
      <w:r w:rsidR="00E14F22" w:rsidRPr="005013E2">
        <w:rPr>
          <w:rFonts w:ascii="Calibri" w:hAnsi="Calibri" w:cs="Calibri"/>
          <w:sz w:val="19"/>
          <w:szCs w:val="19"/>
        </w:rPr>
      </w:r>
      <w:r w:rsidR="00E14F22" w:rsidRPr="005013E2">
        <w:rPr>
          <w:rFonts w:ascii="Calibri" w:hAnsi="Calibri" w:cs="Calibri"/>
          <w:sz w:val="19"/>
          <w:szCs w:val="19"/>
        </w:rPr>
        <w:fldChar w:fldCharType="end"/>
      </w:r>
      <w:r w:rsidRPr="005013E2">
        <w:rPr>
          <w:rFonts w:ascii="Calibri" w:hAnsi="Calibri" w:cs="Calibri"/>
          <w:sz w:val="19"/>
          <w:szCs w:val="19"/>
        </w:rPr>
        <w:t xml:space="preserve">           No   </w:t>
      </w:r>
      <w:r w:rsidR="00E14F22" w:rsidRPr="005013E2">
        <w:rPr>
          <w:rFonts w:ascii="Calibri" w:hAnsi="Calibri" w:cs="Calibri"/>
          <w:sz w:val="19"/>
          <w:szCs w:val="19"/>
        </w:rPr>
        <w:fldChar w:fldCharType="begin">
          <w:ffData>
            <w:name w:val="Check3"/>
            <w:enabled/>
            <w:calcOnExit w:val="0"/>
            <w:checkBox>
              <w:sizeAuto/>
              <w:default w:val="0"/>
            </w:checkBox>
          </w:ffData>
        </w:fldChar>
      </w:r>
      <w:r w:rsidRPr="005013E2">
        <w:rPr>
          <w:rFonts w:ascii="Calibri" w:hAnsi="Calibri" w:cs="Calibri"/>
          <w:sz w:val="19"/>
          <w:szCs w:val="19"/>
        </w:rPr>
        <w:instrText xml:space="preserve"> FORMCHECKBOX </w:instrText>
      </w:r>
      <w:r w:rsidR="00E14F22" w:rsidRPr="005013E2">
        <w:rPr>
          <w:rFonts w:ascii="Calibri" w:hAnsi="Calibri" w:cs="Calibri"/>
          <w:sz w:val="19"/>
          <w:szCs w:val="19"/>
        </w:rPr>
      </w:r>
      <w:r w:rsidR="00E14F22" w:rsidRPr="005013E2">
        <w:rPr>
          <w:rFonts w:ascii="Calibri" w:hAnsi="Calibri" w:cs="Calibri"/>
          <w:sz w:val="19"/>
          <w:szCs w:val="19"/>
        </w:rPr>
        <w:fldChar w:fldCharType="end"/>
      </w:r>
    </w:p>
    <w:p w14:paraId="2ECB9779" w14:textId="77777777" w:rsidR="00867E35" w:rsidRPr="005013E2" w:rsidRDefault="00867E35" w:rsidP="00867E35">
      <w:pPr>
        <w:autoSpaceDE w:val="0"/>
        <w:autoSpaceDN w:val="0"/>
        <w:adjustRightInd w:val="0"/>
        <w:rPr>
          <w:rFonts w:ascii="Calibri" w:hAnsi="Calibri" w:cs="Calibri"/>
        </w:rPr>
      </w:pPr>
    </w:p>
    <w:p w14:paraId="537EC9E8" w14:textId="77777777" w:rsidR="00867E35" w:rsidRPr="005013E2" w:rsidRDefault="00867E35" w:rsidP="00867E35">
      <w:pPr>
        <w:autoSpaceDE w:val="0"/>
        <w:autoSpaceDN w:val="0"/>
        <w:adjustRightInd w:val="0"/>
        <w:rPr>
          <w:rFonts w:ascii="Calibri" w:hAnsi="Calibri" w:cs="Calibri"/>
        </w:rPr>
      </w:pPr>
      <w:r w:rsidRPr="005013E2">
        <w:rPr>
          <w:rFonts w:ascii="Calibri" w:hAnsi="Calibri" w:cs="Calibri"/>
        </w:rPr>
        <w:t xml:space="preserve">In case of further Medevac to major hospital – Name and location of the hospital: </w:t>
      </w:r>
    </w:p>
    <w:p w14:paraId="4214B807" w14:textId="77777777" w:rsidR="00867E35" w:rsidRPr="005013E2" w:rsidRDefault="00867E35" w:rsidP="00867E35">
      <w:pPr>
        <w:autoSpaceDE w:val="0"/>
        <w:autoSpaceDN w:val="0"/>
        <w:adjustRightInd w:val="0"/>
        <w:rPr>
          <w:rFonts w:ascii="Calibri" w:hAnsi="Calibri" w:cs="Calibri"/>
        </w:rPr>
      </w:pPr>
    </w:p>
    <w:p w14:paraId="2FE4A9DA" w14:textId="77777777" w:rsidR="00867E35" w:rsidRPr="005013E2" w:rsidRDefault="00867E35" w:rsidP="00867E35">
      <w:pPr>
        <w:autoSpaceDE w:val="0"/>
        <w:autoSpaceDN w:val="0"/>
        <w:adjustRightInd w:val="0"/>
        <w:rPr>
          <w:rFonts w:ascii="Calibri" w:hAnsi="Calibri" w:cs="Calibri"/>
        </w:rPr>
      </w:pPr>
    </w:p>
    <w:p w14:paraId="7254EAB5" w14:textId="77777777" w:rsidR="00867E35" w:rsidRPr="005013E2" w:rsidRDefault="00867E35" w:rsidP="00867E35">
      <w:pPr>
        <w:autoSpaceDE w:val="0"/>
        <w:autoSpaceDN w:val="0"/>
        <w:adjustRightInd w:val="0"/>
        <w:rPr>
          <w:rFonts w:ascii="Calibri" w:hAnsi="Calibri" w:cs="Calibri"/>
        </w:rPr>
      </w:pPr>
      <w:r w:rsidRPr="005013E2">
        <w:rPr>
          <w:rFonts w:ascii="Calibri" w:hAnsi="Calibri" w:cs="Calibri"/>
        </w:rPr>
        <w:t xml:space="preserve">Mode of Medevac for major hospital:    Routine vehicle </w:t>
      </w:r>
      <w:r w:rsidR="00E14F22" w:rsidRPr="005013E2">
        <w:rPr>
          <w:rFonts w:ascii="Calibri" w:hAnsi="Calibri" w:cs="Calibri"/>
        </w:rPr>
        <w:fldChar w:fldCharType="begin">
          <w:ffData>
            <w:name w:val="Check10"/>
            <w:enabled/>
            <w:calcOnExit w:val="0"/>
            <w:checkBox>
              <w:sizeAuto/>
              <w:default w:val="0"/>
            </w:checkBox>
          </w:ffData>
        </w:fldChar>
      </w:r>
      <w:bookmarkStart w:id="30" w:name="Check10"/>
      <w:r w:rsidRPr="005013E2">
        <w:rPr>
          <w:rFonts w:ascii="Calibri" w:hAnsi="Calibri" w:cs="Calibri"/>
        </w:rPr>
        <w:instrText xml:space="preserve"> FORMCHECKBOX </w:instrText>
      </w:r>
      <w:r w:rsidR="00E14F22" w:rsidRPr="005013E2">
        <w:rPr>
          <w:rFonts w:ascii="Calibri" w:hAnsi="Calibri" w:cs="Calibri"/>
        </w:rPr>
      </w:r>
      <w:r w:rsidR="00E14F22" w:rsidRPr="005013E2">
        <w:rPr>
          <w:rFonts w:ascii="Calibri" w:hAnsi="Calibri" w:cs="Calibri"/>
        </w:rPr>
        <w:fldChar w:fldCharType="end"/>
      </w:r>
      <w:bookmarkEnd w:id="30"/>
      <w:r w:rsidRPr="005013E2">
        <w:rPr>
          <w:rFonts w:ascii="Calibri" w:hAnsi="Calibri" w:cs="Calibri"/>
        </w:rPr>
        <w:t xml:space="preserve">        Road Ambulance  </w:t>
      </w:r>
      <w:r w:rsidR="00E14F22" w:rsidRPr="005013E2">
        <w:rPr>
          <w:rFonts w:ascii="Calibri" w:hAnsi="Calibri" w:cs="Calibri"/>
        </w:rPr>
        <w:fldChar w:fldCharType="begin">
          <w:ffData>
            <w:name w:val="Check11"/>
            <w:enabled/>
            <w:calcOnExit w:val="0"/>
            <w:checkBox>
              <w:sizeAuto/>
              <w:default w:val="0"/>
            </w:checkBox>
          </w:ffData>
        </w:fldChar>
      </w:r>
      <w:bookmarkStart w:id="31" w:name="Check11"/>
      <w:r w:rsidRPr="005013E2">
        <w:rPr>
          <w:rFonts w:ascii="Calibri" w:hAnsi="Calibri" w:cs="Calibri"/>
        </w:rPr>
        <w:instrText xml:space="preserve"> FORMCHECKBOX </w:instrText>
      </w:r>
      <w:r w:rsidR="00E14F22" w:rsidRPr="005013E2">
        <w:rPr>
          <w:rFonts w:ascii="Calibri" w:hAnsi="Calibri" w:cs="Calibri"/>
        </w:rPr>
      </w:r>
      <w:r w:rsidR="00E14F22" w:rsidRPr="005013E2">
        <w:rPr>
          <w:rFonts w:ascii="Calibri" w:hAnsi="Calibri" w:cs="Calibri"/>
        </w:rPr>
        <w:fldChar w:fldCharType="end"/>
      </w:r>
      <w:bookmarkEnd w:id="31"/>
      <w:r w:rsidRPr="005013E2">
        <w:rPr>
          <w:rFonts w:ascii="Calibri" w:hAnsi="Calibri" w:cs="Calibri"/>
        </w:rPr>
        <w:t xml:space="preserve">            Air Medevac: </w:t>
      </w:r>
      <w:r w:rsidR="00E14F22" w:rsidRPr="005013E2">
        <w:rPr>
          <w:rFonts w:ascii="Calibri" w:hAnsi="Calibri" w:cs="Calibri"/>
        </w:rPr>
        <w:fldChar w:fldCharType="begin">
          <w:ffData>
            <w:name w:val="Check12"/>
            <w:enabled/>
            <w:calcOnExit w:val="0"/>
            <w:checkBox>
              <w:sizeAuto/>
              <w:default w:val="0"/>
            </w:checkBox>
          </w:ffData>
        </w:fldChar>
      </w:r>
      <w:bookmarkStart w:id="32" w:name="Check12"/>
      <w:r w:rsidRPr="005013E2">
        <w:rPr>
          <w:rFonts w:ascii="Calibri" w:hAnsi="Calibri" w:cs="Calibri"/>
        </w:rPr>
        <w:instrText xml:space="preserve"> FORMCHECKBOX </w:instrText>
      </w:r>
      <w:r w:rsidR="00E14F22" w:rsidRPr="005013E2">
        <w:rPr>
          <w:rFonts w:ascii="Calibri" w:hAnsi="Calibri" w:cs="Calibri"/>
        </w:rPr>
      </w:r>
      <w:r w:rsidR="00E14F22" w:rsidRPr="005013E2">
        <w:rPr>
          <w:rFonts w:ascii="Calibri" w:hAnsi="Calibri" w:cs="Calibri"/>
        </w:rPr>
        <w:fldChar w:fldCharType="end"/>
      </w:r>
      <w:bookmarkEnd w:id="32"/>
    </w:p>
    <w:p w14:paraId="3EBD0BC7" w14:textId="77777777" w:rsidR="00867E35" w:rsidRPr="005013E2" w:rsidRDefault="00867E35" w:rsidP="00867E35">
      <w:pPr>
        <w:autoSpaceDE w:val="0"/>
        <w:autoSpaceDN w:val="0"/>
        <w:adjustRightInd w:val="0"/>
        <w:rPr>
          <w:rFonts w:ascii="Calibri" w:hAnsi="Calibri" w:cs="Calibri"/>
        </w:rPr>
      </w:pPr>
    </w:p>
    <w:p w14:paraId="7579AC07" w14:textId="77777777" w:rsidR="00E629DE" w:rsidRPr="005013E2" w:rsidRDefault="00E629DE" w:rsidP="00867E35">
      <w:pPr>
        <w:autoSpaceDE w:val="0"/>
        <w:autoSpaceDN w:val="0"/>
        <w:adjustRightInd w:val="0"/>
        <w:rPr>
          <w:rFonts w:ascii="Calibri" w:hAnsi="Calibri" w:cs="Calibri"/>
        </w:rPr>
      </w:pPr>
    </w:p>
    <w:p w14:paraId="57C98778" w14:textId="77777777" w:rsidR="00867E35" w:rsidRPr="005013E2" w:rsidRDefault="00867E35" w:rsidP="00867E35">
      <w:pPr>
        <w:autoSpaceDE w:val="0"/>
        <w:autoSpaceDN w:val="0"/>
        <w:adjustRightInd w:val="0"/>
        <w:rPr>
          <w:rFonts w:ascii="Calibri" w:hAnsi="Calibri" w:cs="Calibri"/>
        </w:rPr>
      </w:pPr>
      <w:r w:rsidRPr="005013E2">
        <w:rPr>
          <w:rFonts w:ascii="Calibri" w:hAnsi="Calibri" w:cs="Calibri"/>
        </w:rPr>
        <w:t xml:space="preserve">Name &amp; Signature First aider / Supervisor:                                               Location: </w:t>
      </w:r>
    </w:p>
    <w:p w14:paraId="695EFB68" w14:textId="77777777" w:rsidR="00A2237B" w:rsidRPr="005013E2" w:rsidRDefault="00A2237B" w:rsidP="00E376E5">
      <w:pPr>
        <w:pStyle w:val="Heading2"/>
        <w:tabs>
          <w:tab w:val="clear" w:pos="1400"/>
        </w:tabs>
        <w:ind w:firstLine="0"/>
        <w:rPr>
          <w:rFonts w:ascii="Calibri" w:hAnsi="Calibri" w:cs="Calibri"/>
        </w:rPr>
      </w:pPr>
      <w:bookmarkStart w:id="33" w:name="_Toc179430951"/>
    </w:p>
    <w:p w14:paraId="7BDFA56F" w14:textId="77777777" w:rsidR="0011162C" w:rsidRPr="005013E2" w:rsidRDefault="0011162C">
      <w:pPr>
        <w:widowControl/>
        <w:rPr>
          <w:rFonts w:ascii="Calibri" w:hAnsi="Calibri" w:cs="Calibri"/>
          <w:b/>
        </w:rPr>
      </w:pPr>
      <w:r w:rsidRPr="005013E2">
        <w:rPr>
          <w:rFonts w:ascii="Calibri" w:hAnsi="Calibri" w:cs="Calibri"/>
        </w:rPr>
        <w:br w:type="page"/>
      </w:r>
    </w:p>
    <w:p w14:paraId="4DDA9FAA" w14:textId="77777777" w:rsidR="006D212A" w:rsidRPr="005013E2" w:rsidRDefault="001B07D9" w:rsidP="001D3D2D">
      <w:pPr>
        <w:pStyle w:val="Heading1"/>
        <w:numPr>
          <w:ilvl w:val="0"/>
          <w:numId w:val="26"/>
        </w:numPr>
        <w:tabs>
          <w:tab w:val="clear" w:pos="360"/>
          <w:tab w:val="num" w:pos="851"/>
        </w:tabs>
        <w:ind w:left="851" w:hanging="851"/>
        <w:rPr>
          <w:rFonts w:ascii="Calibri" w:hAnsi="Calibri" w:cs="Calibri"/>
        </w:rPr>
      </w:pPr>
      <w:bookmarkStart w:id="34" w:name="_Toc342295287"/>
      <w:r w:rsidRPr="005013E2">
        <w:rPr>
          <w:rFonts w:ascii="Calibri" w:hAnsi="Calibri" w:cs="Calibri"/>
        </w:rPr>
        <w:t>Annex 8</w:t>
      </w:r>
      <w:r w:rsidR="006D212A" w:rsidRPr="005013E2">
        <w:rPr>
          <w:rFonts w:ascii="Calibri" w:hAnsi="Calibri" w:cs="Calibri"/>
        </w:rPr>
        <w:t>: Bomb Threat Checklist</w:t>
      </w:r>
      <w:bookmarkEnd w:id="33"/>
      <w:bookmarkEnd w:id="34"/>
    </w:p>
    <w:p w14:paraId="572C1ED6" w14:textId="77777777" w:rsidR="006D212A" w:rsidRPr="005013E2" w:rsidRDefault="006D212A">
      <w:pPr>
        <w:tabs>
          <w:tab w:val="right" w:pos="7920"/>
        </w:tabs>
        <w:spacing w:line="250" w:lineRule="atLeast"/>
        <w:rPr>
          <w:rFonts w:ascii="Calibri" w:hAnsi="Calibri" w:cs="Calibri"/>
          <w:sz w:val="18"/>
          <w:u w:val="single"/>
        </w:rPr>
      </w:pPr>
      <w:r w:rsidRPr="005013E2">
        <w:rPr>
          <w:rFonts w:ascii="Calibri" w:hAnsi="Calibri" w:cs="Calibri"/>
          <w:sz w:val="18"/>
        </w:rPr>
        <w:t xml:space="preserve">Number call was received on: </w:t>
      </w:r>
      <w:r w:rsidRPr="005013E2">
        <w:rPr>
          <w:rFonts w:ascii="Calibri" w:hAnsi="Calibri" w:cs="Calibri"/>
          <w:sz w:val="18"/>
          <w:u w:val="single"/>
        </w:rPr>
        <w:tab/>
      </w:r>
    </w:p>
    <w:p w14:paraId="52A7EF07" w14:textId="77777777" w:rsidR="006D212A" w:rsidRPr="005013E2" w:rsidRDefault="006D212A">
      <w:pPr>
        <w:tabs>
          <w:tab w:val="right" w:pos="7920"/>
        </w:tabs>
        <w:spacing w:line="250" w:lineRule="atLeast"/>
        <w:rPr>
          <w:rFonts w:ascii="Calibri" w:hAnsi="Calibri" w:cs="Calibri"/>
          <w:sz w:val="18"/>
          <w:u w:val="single"/>
        </w:rPr>
      </w:pPr>
    </w:p>
    <w:p w14:paraId="0F89BFFB" w14:textId="77777777" w:rsidR="006D212A" w:rsidRPr="005013E2" w:rsidRDefault="006D212A">
      <w:pPr>
        <w:tabs>
          <w:tab w:val="right" w:pos="2880"/>
          <w:tab w:val="left" w:pos="3060"/>
          <w:tab w:val="right" w:pos="5400"/>
          <w:tab w:val="left" w:pos="5580"/>
          <w:tab w:val="right" w:pos="9000"/>
        </w:tabs>
        <w:spacing w:line="250" w:lineRule="atLeast"/>
        <w:rPr>
          <w:rFonts w:ascii="Calibri" w:hAnsi="Calibri" w:cs="Calibri"/>
          <w:sz w:val="18"/>
        </w:rPr>
      </w:pPr>
      <w:r w:rsidRPr="005013E2">
        <w:rPr>
          <w:rFonts w:ascii="Calibri" w:hAnsi="Calibri" w:cs="Calibri"/>
          <w:sz w:val="18"/>
        </w:rPr>
        <w:t>Time of Call:</w:t>
      </w:r>
      <w:r w:rsidRPr="005013E2">
        <w:rPr>
          <w:rFonts w:ascii="Calibri" w:hAnsi="Calibri" w:cs="Calibri"/>
          <w:sz w:val="18"/>
          <w:u w:val="single"/>
        </w:rPr>
        <w:tab/>
      </w:r>
      <w:r w:rsidRPr="005013E2">
        <w:rPr>
          <w:rFonts w:ascii="Calibri" w:hAnsi="Calibri" w:cs="Calibri"/>
          <w:sz w:val="18"/>
        </w:rPr>
        <w:tab/>
        <w:t>Date:</w:t>
      </w:r>
      <w:r w:rsidRPr="005013E2">
        <w:rPr>
          <w:rFonts w:ascii="Calibri" w:hAnsi="Calibri" w:cs="Calibri"/>
          <w:sz w:val="18"/>
          <w:u w:val="single"/>
        </w:rPr>
        <w:tab/>
      </w:r>
      <w:r w:rsidRPr="005013E2">
        <w:rPr>
          <w:rFonts w:ascii="Calibri" w:hAnsi="Calibri" w:cs="Calibri"/>
          <w:sz w:val="18"/>
        </w:rPr>
        <w:tab/>
        <w:t>Duration of Call:</w:t>
      </w:r>
      <w:r w:rsidRPr="005013E2">
        <w:rPr>
          <w:rFonts w:ascii="Calibri" w:hAnsi="Calibri" w:cs="Calibri"/>
          <w:sz w:val="18"/>
          <w:u w:val="single"/>
        </w:rPr>
        <w:tab/>
      </w:r>
    </w:p>
    <w:p w14:paraId="3296AAE5" w14:textId="77777777" w:rsidR="006D212A" w:rsidRPr="005013E2" w:rsidRDefault="006D212A">
      <w:pPr>
        <w:spacing w:line="250" w:lineRule="atLeast"/>
        <w:rPr>
          <w:rFonts w:ascii="Calibri" w:hAnsi="Calibri" w:cs="Calibri"/>
          <w:sz w:val="18"/>
        </w:rPr>
      </w:pPr>
    </w:p>
    <w:p w14:paraId="5926DB32" w14:textId="77777777" w:rsidR="006D212A" w:rsidRPr="005013E2" w:rsidRDefault="006D212A" w:rsidP="001D3D2D">
      <w:pPr>
        <w:pStyle w:val="ListNumber"/>
        <w:numPr>
          <w:ilvl w:val="0"/>
          <w:numId w:val="19"/>
        </w:numPr>
        <w:tabs>
          <w:tab w:val="right" w:pos="9000"/>
        </w:tabs>
        <w:spacing w:line="250" w:lineRule="atLeast"/>
        <w:rPr>
          <w:rFonts w:ascii="Calibri" w:hAnsi="Calibri" w:cs="Calibri"/>
          <w:sz w:val="18"/>
        </w:rPr>
      </w:pPr>
      <w:r w:rsidRPr="005013E2">
        <w:rPr>
          <w:rFonts w:ascii="Calibri" w:hAnsi="Calibri" w:cs="Calibri"/>
          <w:b/>
          <w:sz w:val="18"/>
        </w:rPr>
        <w:t>Exact words of the threat?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E376E5" w:rsidRPr="00A45652" w14:paraId="4DF1D068" w14:textId="77777777" w:rsidTr="00277C3C">
        <w:tc>
          <w:tcPr>
            <w:tcW w:w="9245" w:type="dxa"/>
          </w:tcPr>
          <w:p w14:paraId="42B3FC5C" w14:textId="77777777" w:rsidR="00E376E5" w:rsidRPr="005013E2" w:rsidRDefault="00E376E5" w:rsidP="00277C3C">
            <w:pPr>
              <w:pStyle w:val="ListNumber"/>
              <w:tabs>
                <w:tab w:val="clear" w:pos="360"/>
                <w:tab w:val="right" w:pos="9000"/>
              </w:tabs>
              <w:spacing w:line="250" w:lineRule="atLeast"/>
              <w:ind w:left="0" w:firstLine="0"/>
              <w:rPr>
                <w:rFonts w:ascii="Calibri" w:hAnsi="Calibri" w:cs="Calibri"/>
                <w:sz w:val="18"/>
              </w:rPr>
            </w:pPr>
          </w:p>
          <w:p w14:paraId="0DE51E2E" w14:textId="77777777" w:rsidR="00E376E5" w:rsidRPr="005013E2" w:rsidRDefault="00E376E5" w:rsidP="00277C3C">
            <w:pPr>
              <w:pStyle w:val="ListNumber"/>
              <w:tabs>
                <w:tab w:val="clear" w:pos="360"/>
                <w:tab w:val="right" w:pos="9000"/>
              </w:tabs>
              <w:spacing w:line="250" w:lineRule="atLeast"/>
              <w:ind w:left="0" w:firstLine="0"/>
              <w:rPr>
                <w:rFonts w:ascii="Calibri" w:hAnsi="Calibri" w:cs="Calibri"/>
                <w:sz w:val="18"/>
              </w:rPr>
            </w:pPr>
          </w:p>
          <w:p w14:paraId="29C38C80" w14:textId="77777777" w:rsidR="00E376E5" w:rsidRPr="005013E2" w:rsidRDefault="00E376E5" w:rsidP="00277C3C">
            <w:pPr>
              <w:pStyle w:val="ListNumber"/>
              <w:tabs>
                <w:tab w:val="clear" w:pos="360"/>
                <w:tab w:val="right" w:pos="9000"/>
              </w:tabs>
              <w:spacing w:line="250" w:lineRule="atLeast"/>
              <w:ind w:left="0" w:firstLine="0"/>
              <w:rPr>
                <w:rFonts w:ascii="Calibri" w:hAnsi="Calibri" w:cs="Calibri"/>
                <w:sz w:val="18"/>
              </w:rPr>
            </w:pPr>
          </w:p>
        </w:tc>
      </w:tr>
    </w:tbl>
    <w:p w14:paraId="50D511AD" w14:textId="77777777" w:rsidR="00E376E5" w:rsidRPr="005013E2" w:rsidRDefault="00E376E5" w:rsidP="00E376E5">
      <w:pPr>
        <w:pStyle w:val="ListNumber"/>
        <w:tabs>
          <w:tab w:val="clear" w:pos="360"/>
          <w:tab w:val="right" w:pos="9000"/>
        </w:tabs>
        <w:spacing w:line="250" w:lineRule="atLeast"/>
        <w:ind w:left="0" w:firstLine="0"/>
        <w:rPr>
          <w:rFonts w:ascii="Calibri" w:hAnsi="Calibri" w:cs="Calibri"/>
          <w:sz w:val="18"/>
        </w:rPr>
      </w:pPr>
    </w:p>
    <w:p w14:paraId="19140945" w14:textId="77777777" w:rsidR="006D212A" w:rsidRPr="005013E2" w:rsidRDefault="006D212A" w:rsidP="001D3D2D">
      <w:pPr>
        <w:pStyle w:val="ListNumber"/>
        <w:numPr>
          <w:ilvl w:val="0"/>
          <w:numId w:val="19"/>
        </w:numPr>
        <w:tabs>
          <w:tab w:val="right" w:pos="9000"/>
        </w:tabs>
        <w:spacing w:line="250" w:lineRule="atLeast"/>
        <w:rPr>
          <w:rFonts w:ascii="Calibri" w:hAnsi="Calibri" w:cs="Calibri"/>
          <w:b/>
          <w:sz w:val="18"/>
        </w:rPr>
      </w:pPr>
      <w:r w:rsidRPr="005013E2">
        <w:rPr>
          <w:rFonts w:ascii="Calibri" w:hAnsi="Calibri" w:cs="Calibri"/>
          <w:b/>
          <w:sz w:val="18"/>
        </w:rPr>
        <w:t>Inform Caller:</w:t>
      </w:r>
    </w:p>
    <w:p w14:paraId="30B4535D" w14:textId="77777777" w:rsidR="006D212A" w:rsidRPr="005013E2" w:rsidRDefault="006D212A">
      <w:pPr>
        <w:pStyle w:val="ListNumber"/>
        <w:numPr>
          <w:ilvl w:val="12"/>
          <w:numId w:val="0"/>
        </w:numPr>
        <w:spacing w:line="250" w:lineRule="atLeast"/>
        <w:ind w:left="360"/>
        <w:rPr>
          <w:rFonts w:ascii="Calibri" w:hAnsi="Calibri" w:cs="Calibri"/>
          <w:sz w:val="18"/>
        </w:rPr>
      </w:pPr>
      <w:r w:rsidRPr="005013E2">
        <w:rPr>
          <w:rFonts w:ascii="Calibri" w:hAnsi="Calibri" w:cs="Calibri"/>
          <w:sz w:val="18"/>
        </w:rPr>
        <w:t xml:space="preserve">  “The building is </w:t>
      </w:r>
      <w:proofErr w:type="gramStart"/>
      <w:r w:rsidRPr="005013E2">
        <w:rPr>
          <w:rFonts w:ascii="Calibri" w:hAnsi="Calibri" w:cs="Calibri"/>
          <w:sz w:val="18"/>
        </w:rPr>
        <w:t>occupied</w:t>
      </w:r>
      <w:proofErr w:type="gramEnd"/>
      <w:r w:rsidRPr="005013E2">
        <w:rPr>
          <w:rFonts w:ascii="Calibri" w:hAnsi="Calibri" w:cs="Calibri"/>
          <w:sz w:val="18"/>
        </w:rPr>
        <w:t xml:space="preserve"> and the detonation of a bomb could result in death or serious injury to many people.”</w:t>
      </w:r>
    </w:p>
    <w:p w14:paraId="10EEF293" w14:textId="77777777" w:rsidR="006D212A" w:rsidRPr="005013E2" w:rsidRDefault="006D212A" w:rsidP="001D3D2D">
      <w:pPr>
        <w:pStyle w:val="ListNumber"/>
        <w:numPr>
          <w:ilvl w:val="0"/>
          <w:numId w:val="19"/>
        </w:numPr>
        <w:spacing w:line="250" w:lineRule="atLeast"/>
        <w:rPr>
          <w:rFonts w:ascii="Calibri" w:hAnsi="Calibri" w:cs="Calibri"/>
          <w:b/>
          <w:sz w:val="18"/>
        </w:rPr>
      </w:pPr>
      <w:r w:rsidRPr="005013E2">
        <w:rPr>
          <w:rFonts w:ascii="Calibri" w:hAnsi="Calibri" w:cs="Calibri"/>
          <w:b/>
          <w:sz w:val="18"/>
        </w:rPr>
        <w:t>Questions to Ask:</w:t>
      </w:r>
    </w:p>
    <w:p w14:paraId="39DCB86F" w14:textId="77777777" w:rsidR="006D212A" w:rsidRPr="005013E2" w:rsidRDefault="006D212A" w:rsidP="001D3D2D">
      <w:pPr>
        <w:pStyle w:val="ListNumber2"/>
        <w:numPr>
          <w:ilvl w:val="0"/>
          <w:numId w:val="18"/>
        </w:numPr>
        <w:tabs>
          <w:tab w:val="right" w:pos="8640"/>
        </w:tabs>
        <w:spacing w:line="480" w:lineRule="auto"/>
        <w:rPr>
          <w:rFonts w:ascii="Calibri" w:hAnsi="Calibri" w:cs="Calibri"/>
          <w:sz w:val="18"/>
        </w:rPr>
      </w:pPr>
      <w:r w:rsidRPr="005013E2">
        <w:rPr>
          <w:rFonts w:ascii="Calibri" w:hAnsi="Calibri" w:cs="Calibri"/>
          <w:sz w:val="18"/>
        </w:rPr>
        <w:t>When is the bomb going to explode?</w:t>
      </w:r>
      <w:r w:rsidRPr="005013E2">
        <w:rPr>
          <w:rFonts w:ascii="Calibri" w:hAnsi="Calibri" w:cs="Calibri"/>
          <w:sz w:val="18"/>
          <w:u w:val="single"/>
        </w:rPr>
        <w:tab/>
      </w:r>
    </w:p>
    <w:p w14:paraId="639C5BA7" w14:textId="77777777" w:rsidR="006D212A" w:rsidRPr="005013E2" w:rsidRDefault="006D212A" w:rsidP="001D3D2D">
      <w:pPr>
        <w:pStyle w:val="ListNumber2"/>
        <w:numPr>
          <w:ilvl w:val="0"/>
          <w:numId w:val="18"/>
        </w:numPr>
        <w:tabs>
          <w:tab w:val="right" w:pos="8640"/>
        </w:tabs>
        <w:spacing w:line="480" w:lineRule="auto"/>
        <w:rPr>
          <w:rFonts w:ascii="Calibri" w:hAnsi="Calibri" w:cs="Calibri"/>
          <w:sz w:val="18"/>
        </w:rPr>
      </w:pPr>
      <w:r w:rsidRPr="005013E2">
        <w:rPr>
          <w:rFonts w:ascii="Calibri" w:hAnsi="Calibri" w:cs="Calibri"/>
          <w:sz w:val="18"/>
        </w:rPr>
        <w:t>Where is it right now?</w:t>
      </w:r>
      <w:r w:rsidRPr="005013E2">
        <w:rPr>
          <w:rFonts w:ascii="Calibri" w:hAnsi="Calibri" w:cs="Calibri"/>
          <w:sz w:val="18"/>
          <w:u w:val="single"/>
        </w:rPr>
        <w:tab/>
      </w:r>
    </w:p>
    <w:p w14:paraId="00751400" w14:textId="77777777" w:rsidR="006D212A" w:rsidRPr="005013E2" w:rsidRDefault="006D212A" w:rsidP="001D3D2D">
      <w:pPr>
        <w:pStyle w:val="ListNumber2"/>
        <w:numPr>
          <w:ilvl w:val="0"/>
          <w:numId w:val="18"/>
        </w:numPr>
        <w:tabs>
          <w:tab w:val="right" w:pos="8640"/>
        </w:tabs>
        <w:spacing w:line="480" w:lineRule="auto"/>
        <w:rPr>
          <w:rFonts w:ascii="Calibri" w:hAnsi="Calibri" w:cs="Calibri"/>
          <w:sz w:val="18"/>
        </w:rPr>
      </w:pPr>
      <w:r w:rsidRPr="005013E2">
        <w:rPr>
          <w:rFonts w:ascii="Calibri" w:hAnsi="Calibri" w:cs="Calibri"/>
          <w:sz w:val="18"/>
        </w:rPr>
        <w:t>What does it look like?</w:t>
      </w:r>
      <w:r w:rsidRPr="005013E2">
        <w:rPr>
          <w:rFonts w:ascii="Calibri" w:hAnsi="Calibri" w:cs="Calibri"/>
          <w:sz w:val="18"/>
          <w:u w:val="single"/>
        </w:rPr>
        <w:tab/>
      </w:r>
    </w:p>
    <w:p w14:paraId="268D00EB" w14:textId="77777777" w:rsidR="006D212A" w:rsidRPr="005013E2" w:rsidRDefault="006D212A" w:rsidP="001D3D2D">
      <w:pPr>
        <w:pStyle w:val="ListNumber2"/>
        <w:numPr>
          <w:ilvl w:val="0"/>
          <w:numId w:val="18"/>
        </w:numPr>
        <w:tabs>
          <w:tab w:val="right" w:pos="8640"/>
        </w:tabs>
        <w:spacing w:line="480" w:lineRule="auto"/>
        <w:rPr>
          <w:rFonts w:ascii="Calibri" w:hAnsi="Calibri" w:cs="Calibri"/>
          <w:sz w:val="18"/>
        </w:rPr>
      </w:pPr>
      <w:r w:rsidRPr="005013E2">
        <w:rPr>
          <w:rFonts w:ascii="Calibri" w:hAnsi="Calibri" w:cs="Calibri"/>
          <w:sz w:val="18"/>
        </w:rPr>
        <w:t>What kind of bomb is it?</w:t>
      </w:r>
      <w:r w:rsidRPr="005013E2">
        <w:rPr>
          <w:rFonts w:ascii="Calibri" w:hAnsi="Calibri" w:cs="Calibri"/>
          <w:sz w:val="18"/>
          <w:u w:val="single"/>
        </w:rPr>
        <w:tab/>
      </w:r>
    </w:p>
    <w:p w14:paraId="0A6904B4" w14:textId="77777777" w:rsidR="006D212A" w:rsidRPr="005013E2" w:rsidRDefault="006D212A" w:rsidP="001D3D2D">
      <w:pPr>
        <w:pStyle w:val="ListNumber2"/>
        <w:numPr>
          <w:ilvl w:val="0"/>
          <w:numId w:val="18"/>
        </w:numPr>
        <w:tabs>
          <w:tab w:val="right" w:pos="8640"/>
        </w:tabs>
        <w:spacing w:line="480" w:lineRule="auto"/>
        <w:rPr>
          <w:rFonts w:ascii="Calibri" w:hAnsi="Calibri" w:cs="Calibri"/>
          <w:sz w:val="18"/>
        </w:rPr>
      </w:pPr>
      <w:r w:rsidRPr="005013E2">
        <w:rPr>
          <w:rFonts w:ascii="Calibri" w:hAnsi="Calibri" w:cs="Calibri"/>
          <w:sz w:val="18"/>
        </w:rPr>
        <w:t>What will cause it to explode?</w:t>
      </w:r>
      <w:r w:rsidRPr="005013E2">
        <w:rPr>
          <w:rFonts w:ascii="Calibri" w:hAnsi="Calibri" w:cs="Calibri"/>
          <w:sz w:val="18"/>
          <w:u w:val="single"/>
        </w:rPr>
        <w:tab/>
      </w:r>
    </w:p>
    <w:p w14:paraId="79E61762" w14:textId="77777777" w:rsidR="006D212A" w:rsidRPr="005013E2" w:rsidRDefault="006D212A" w:rsidP="001D3D2D">
      <w:pPr>
        <w:pStyle w:val="ListNumber2"/>
        <w:numPr>
          <w:ilvl w:val="0"/>
          <w:numId w:val="18"/>
        </w:numPr>
        <w:tabs>
          <w:tab w:val="right" w:pos="8640"/>
        </w:tabs>
        <w:spacing w:line="480" w:lineRule="auto"/>
        <w:rPr>
          <w:rFonts w:ascii="Calibri" w:hAnsi="Calibri" w:cs="Calibri"/>
          <w:sz w:val="18"/>
        </w:rPr>
      </w:pPr>
      <w:r w:rsidRPr="005013E2">
        <w:rPr>
          <w:rFonts w:ascii="Calibri" w:hAnsi="Calibri" w:cs="Calibri"/>
          <w:sz w:val="18"/>
        </w:rPr>
        <w:t>Did you place the bomb?</w:t>
      </w:r>
      <w:r w:rsidRPr="005013E2">
        <w:rPr>
          <w:rFonts w:ascii="Calibri" w:hAnsi="Calibri" w:cs="Calibri"/>
          <w:sz w:val="18"/>
          <w:u w:val="single"/>
        </w:rPr>
        <w:tab/>
      </w:r>
      <w:r w:rsidRPr="005013E2">
        <w:rPr>
          <w:rFonts w:ascii="Calibri" w:hAnsi="Calibri" w:cs="Calibri"/>
          <w:sz w:val="18"/>
        </w:rPr>
        <w:t xml:space="preserve"> </w:t>
      </w:r>
    </w:p>
    <w:p w14:paraId="0B1C16AF" w14:textId="77777777" w:rsidR="006D212A" w:rsidRPr="005013E2" w:rsidRDefault="006D212A" w:rsidP="001D3D2D">
      <w:pPr>
        <w:pStyle w:val="ListNumber2"/>
        <w:numPr>
          <w:ilvl w:val="0"/>
          <w:numId w:val="18"/>
        </w:numPr>
        <w:tabs>
          <w:tab w:val="right" w:pos="8640"/>
        </w:tabs>
        <w:spacing w:line="480" w:lineRule="auto"/>
        <w:rPr>
          <w:rFonts w:ascii="Calibri" w:hAnsi="Calibri" w:cs="Calibri"/>
          <w:sz w:val="18"/>
        </w:rPr>
      </w:pPr>
      <w:r w:rsidRPr="005013E2">
        <w:rPr>
          <w:rFonts w:ascii="Calibri" w:hAnsi="Calibri" w:cs="Calibri"/>
          <w:sz w:val="18"/>
        </w:rPr>
        <w:t>Why?</w:t>
      </w:r>
      <w:r w:rsidRPr="005013E2">
        <w:rPr>
          <w:rFonts w:ascii="Calibri" w:hAnsi="Calibri" w:cs="Calibri"/>
          <w:sz w:val="18"/>
          <w:u w:val="single"/>
        </w:rPr>
        <w:tab/>
      </w:r>
    </w:p>
    <w:p w14:paraId="4F9EEE0C" w14:textId="77777777" w:rsidR="006D212A" w:rsidRPr="005013E2" w:rsidRDefault="006D212A" w:rsidP="001D3D2D">
      <w:pPr>
        <w:pStyle w:val="ListNumber2"/>
        <w:numPr>
          <w:ilvl w:val="0"/>
          <w:numId w:val="18"/>
        </w:numPr>
        <w:tabs>
          <w:tab w:val="right" w:pos="8640"/>
        </w:tabs>
        <w:spacing w:line="480" w:lineRule="auto"/>
        <w:rPr>
          <w:rFonts w:ascii="Calibri" w:hAnsi="Calibri" w:cs="Calibri"/>
          <w:sz w:val="18"/>
        </w:rPr>
      </w:pPr>
      <w:r w:rsidRPr="005013E2">
        <w:rPr>
          <w:rFonts w:ascii="Calibri" w:hAnsi="Calibri" w:cs="Calibri"/>
          <w:sz w:val="18"/>
        </w:rPr>
        <w:t>What is your address?</w:t>
      </w:r>
      <w:r w:rsidRPr="005013E2">
        <w:rPr>
          <w:rFonts w:ascii="Calibri" w:hAnsi="Calibri" w:cs="Calibri"/>
          <w:sz w:val="18"/>
          <w:u w:val="single"/>
        </w:rPr>
        <w:tab/>
      </w:r>
      <w:r w:rsidRPr="005013E2">
        <w:rPr>
          <w:rFonts w:ascii="Calibri" w:hAnsi="Calibri" w:cs="Calibri"/>
          <w:sz w:val="18"/>
        </w:rPr>
        <w:t xml:space="preserve"> </w:t>
      </w:r>
    </w:p>
    <w:p w14:paraId="1F1F1E39" w14:textId="77777777" w:rsidR="006D212A" w:rsidRPr="005013E2" w:rsidRDefault="006D212A" w:rsidP="001D3D2D">
      <w:pPr>
        <w:pStyle w:val="ListNumber2"/>
        <w:numPr>
          <w:ilvl w:val="0"/>
          <w:numId w:val="21"/>
        </w:numPr>
        <w:tabs>
          <w:tab w:val="clear" w:pos="720"/>
        </w:tabs>
        <w:spacing w:line="480" w:lineRule="auto"/>
        <w:ind w:left="1080"/>
        <w:rPr>
          <w:rFonts w:ascii="Calibri" w:hAnsi="Calibri" w:cs="Calibri"/>
          <w:sz w:val="18"/>
        </w:rPr>
      </w:pPr>
      <w:r w:rsidRPr="005013E2">
        <w:rPr>
          <w:rFonts w:ascii="Calibri" w:hAnsi="Calibri" w:cs="Calibri"/>
          <w:sz w:val="18"/>
        </w:rPr>
        <w:t>What is your name?</w:t>
      </w:r>
      <w:r w:rsidR="006847DC" w:rsidRPr="005013E2">
        <w:rPr>
          <w:rFonts w:ascii="Calibri" w:hAnsi="Calibri" w:cs="Calibri"/>
          <w:sz w:val="18"/>
          <w:u w:val="single"/>
        </w:rPr>
        <w:t xml:space="preserve"> ___________________________________________________________________</w:t>
      </w:r>
    </w:p>
    <w:p w14:paraId="07D73EB6" w14:textId="77777777" w:rsidR="006D212A" w:rsidRPr="005013E2" w:rsidRDefault="006D212A" w:rsidP="001D3D2D">
      <w:pPr>
        <w:numPr>
          <w:ilvl w:val="0"/>
          <w:numId w:val="20"/>
        </w:numPr>
        <w:spacing w:line="250" w:lineRule="atLeast"/>
        <w:rPr>
          <w:rFonts w:ascii="Calibri" w:hAnsi="Calibri" w:cs="Calibri"/>
          <w:sz w:val="18"/>
        </w:rPr>
      </w:pPr>
      <w:r w:rsidRPr="005013E2">
        <w:rPr>
          <w:rFonts w:ascii="Calibri" w:hAnsi="Calibri" w:cs="Calibri"/>
          <w:b/>
          <w:sz w:val="18"/>
        </w:rPr>
        <w:t>Message Style</w:t>
      </w:r>
      <w:r w:rsidRPr="005013E2">
        <w:rPr>
          <w:rFonts w:ascii="Calibri" w:hAnsi="Calibri" w:cs="Calibri"/>
          <w:b/>
          <w:sz w:val="18"/>
        </w:rPr>
        <w:tab/>
      </w:r>
      <w:r w:rsidR="00E14F22" w:rsidRPr="005013E2">
        <w:rPr>
          <w:rFonts w:ascii="Calibri" w:hAnsi="Calibri" w:cs="Calibri"/>
          <w:sz w:val="18"/>
        </w:rPr>
        <w:fldChar w:fldCharType="begin">
          <w:ffData>
            <w:name w:val="Check1"/>
            <w:enabled/>
            <w:calcOnExit w:val="0"/>
            <w:checkBox>
              <w:sizeAuto/>
              <w:default w:val="0"/>
            </w:checkBox>
          </w:ffData>
        </w:fldChar>
      </w:r>
      <w:bookmarkStart w:id="35" w:name="Check1"/>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bookmarkEnd w:id="35"/>
      <w:r w:rsidRPr="005013E2">
        <w:rPr>
          <w:rFonts w:ascii="Calibri" w:hAnsi="Calibri" w:cs="Calibri"/>
          <w:sz w:val="18"/>
        </w:rPr>
        <w:t xml:space="preserve"> </w:t>
      </w:r>
      <w:r w:rsidRPr="005013E2">
        <w:rPr>
          <w:rFonts w:ascii="Calibri" w:hAnsi="Calibri" w:cs="Calibri"/>
          <w:b/>
          <w:sz w:val="18"/>
        </w:rPr>
        <w:t>Well Spoken (educated)</w:t>
      </w:r>
      <w:r w:rsidRPr="005013E2">
        <w:rPr>
          <w:rFonts w:ascii="Calibri" w:hAnsi="Calibri" w:cs="Calibri"/>
          <w:b/>
          <w:sz w:val="18"/>
        </w:rPr>
        <w:tab/>
      </w: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 xml:space="preserve"> </w:t>
      </w:r>
      <w:r w:rsidRPr="005013E2">
        <w:rPr>
          <w:rFonts w:ascii="Calibri" w:hAnsi="Calibri" w:cs="Calibri"/>
          <w:b/>
          <w:sz w:val="18"/>
        </w:rPr>
        <w:t>Message Read</w:t>
      </w: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 xml:space="preserve"> </w:t>
      </w:r>
      <w:r w:rsidRPr="005013E2">
        <w:rPr>
          <w:rFonts w:ascii="Calibri" w:hAnsi="Calibri" w:cs="Calibri"/>
          <w:b/>
          <w:sz w:val="18"/>
        </w:rPr>
        <w:t>Taped</w:t>
      </w:r>
    </w:p>
    <w:p w14:paraId="678D82F6" w14:textId="77777777" w:rsidR="006D212A" w:rsidRPr="005013E2" w:rsidRDefault="006D212A">
      <w:pPr>
        <w:pStyle w:val="ListNumber"/>
        <w:numPr>
          <w:ilvl w:val="12"/>
          <w:numId w:val="0"/>
        </w:numPr>
        <w:spacing w:line="250" w:lineRule="atLeast"/>
        <w:rPr>
          <w:rFonts w:ascii="Calibri" w:hAnsi="Calibri" w:cs="Calibri"/>
          <w:b/>
          <w:sz w:val="18"/>
        </w:rPr>
      </w:pPr>
      <w:r w:rsidRPr="005013E2">
        <w:rPr>
          <w:rFonts w:ascii="Calibri" w:hAnsi="Calibri" w:cs="Calibri"/>
          <w:sz w:val="18"/>
        </w:rPr>
        <w:tab/>
      </w:r>
      <w:r w:rsidRPr="005013E2">
        <w:rPr>
          <w:rFonts w:ascii="Calibri" w:hAnsi="Calibri" w:cs="Calibri"/>
          <w:sz w:val="18"/>
        </w:rPr>
        <w:tab/>
      </w: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 xml:space="preserve"> </w:t>
      </w:r>
      <w:r w:rsidRPr="005013E2">
        <w:rPr>
          <w:rFonts w:ascii="Calibri" w:hAnsi="Calibri" w:cs="Calibri"/>
          <w:b/>
          <w:sz w:val="18"/>
        </w:rPr>
        <w:t>Foul language</w:t>
      </w:r>
      <w:r w:rsidRPr="005013E2">
        <w:rPr>
          <w:rFonts w:ascii="Calibri" w:hAnsi="Calibri" w:cs="Calibri"/>
          <w:sz w:val="18"/>
        </w:rPr>
        <w:tab/>
      </w:r>
      <w:r w:rsidRPr="005013E2">
        <w:rPr>
          <w:rFonts w:ascii="Calibri" w:hAnsi="Calibri" w:cs="Calibri"/>
          <w:sz w:val="18"/>
        </w:rPr>
        <w:tab/>
      </w: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 xml:space="preserve"> </w:t>
      </w:r>
      <w:r w:rsidRPr="005013E2">
        <w:rPr>
          <w:rFonts w:ascii="Calibri" w:hAnsi="Calibri" w:cs="Calibri"/>
          <w:b/>
          <w:sz w:val="18"/>
        </w:rPr>
        <w:t>Incoherent</w:t>
      </w:r>
      <w:r w:rsidRPr="005013E2">
        <w:rPr>
          <w:rFonts w:ascii="Calibri" w:hAnsi="Calibri" w:cs="Calibri"/>
          <w:sz w:val="18"/>
        </w:rPr>
        <w:tab/>
      </w: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 xml:space="preserve"> </w:t>
      </w:r>
      <w:r w:rsidRPr="005013E2">
        <w:rPr>
          <w:rFonts w:ascii="Calibri" w:hAnsi="Calibri" w:cs="Calibri"/>
          <w:b/>
          <w:sz w:val="18"/>
        </w:rPr>
        <w:t>Irrational</w:t>
      </w:r>
    </w:p>
    <w:p w14:paraId="3AE61612" w14:textId="77777777" w:rsidR="006D212A" w:rsidRPr="005013E2" w:rsidRDefault="006D212A" w:rsidP="001D3D2D">
      <w:pPr>
        <w:pStyle w:val="ListNumber"/>
        <w:numPr>
          <w:ilvl w:val="0"/>
          <w:numId w:val="20"/>
        </w:numPr>
        <w:spacing w:line="250" w:lineRule="atLeast"/>
        <w:rPr>
          <w:rFonts w:ascii="Calibri" w:hAnsi="Calibri" w:cs="Calibri"/>
          <w:b/>
          <w:sz w:val="18"/>
        </w:rPr>
      </w:pPr>
      <w:r w:rsidRPr="005013E2">
        <w:rPr>
          <w:rFonts w:ascii="Calibri" w:hAnsi="Calibri" w:cs="Calibri"/>
          <w:b/>
          <w:sz w:val="18"/>
        </w:rPr>
        <w:t>Callers Voice</w:t>
      </w:r>
    </w:p>
    <w:p w14:paraId="27E9904D" w14:textId="77777777" w:rsidR="006D212A" w:rsidRPr="005013E2" w:rsidRDefault="006D212A">
      <w:pPr>
        <w:numPr>
          <w:ilvl w:val="12"/>
          <w:numId w:val="0"/>
        </w:numPr>
        <w:tabs>
          <w:tab w:val="left" w:pos="720"/>
          <w:tab w:val="left" w:pos="1260"/>
          <w:tab w:val="left" w:pos="2160"/>
          <w:tab w:val="left" w:pos="2700"/>
          <w:tab w:val="left" w:pos="3600"/>
          <w:tab w:val="left" w:pos="4140"/>
          <w:tab w:val="left" w:pos="5040"/>
          <w:tab w:val="left" w:pos="5580"/>
          <w:tab w:val="left" w:pos="7200"/>
          <w:tab w:val="left" w:pos="7740"/>
        </w:tabs>
        <w:spacing w:line="250" w:lineRule="atLeast"/>
        <w:rPr>
          <w:rFonts w:ascii="Calibri" w:hAnsi="Calibri" w:cs="Calibri"/>
          <w:sz w:val="18"/>
        </w:rPr>
      </w:pP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ab/>
      </w:r>
      <w:r w:rsidRPr="005013E2">
        <w:rPr>
          <w:rFonts w:ascii="Calibri" w:hAnsi="Calibri" w:cs="Calibri"/>
          <w:b/>
          <w:sz w:val="18"/>
        </w:rPr>
        <w:t>Familiar</w:t>
      </w: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ab/>
      </w:r>
      <w:smartTag w:uri="urn:schemas-microsoft-com:office:smarttags" w:element="place">
        <w:r w:rsidRPr="005013E2">
          <w:rPr>
            <w:rFonts w:ascii="Calibri" w:hAnsi="Calibri" w:cs="Calibri"/>
            <w:b/>
            <w:sz w:val="18"/>
          </w:rPr>
          <w:t>Normal</w:t>
        </w:r>
      </w:smartTag>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 xml:space="preserve"> </w:t>
      </w:r>
      <w:r w:rsidRPr="005013E2">
        <w:rPr>
          <w:rFonts w:ascii="Calibri" w:hAnsi="Calibri" w:cs="Calibri"/>
          <w:sz w:val="18"/>
        </w:rPr>
        <w:tab/>
      </w:r>
      <w:r w:rsidRPr="005013E2">
        <w:rPr>
          <w:rFonts w:ascii="Calibri" w:hAnsi="Calibri" w:cs="Calibri"/>
          <w:b/>
          <w:sz w:val="18"/>
        </w:rPr>
        <w:t>Disguised</w:t>
      </w: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 xml:space="preserve"> </w:t>
      </w:r>
      <w:r w:rsidRPr="005013E2">
        <w:rPr>
          <w:rFonts w:ascii="Calibri" w:hAnsi="Calibri" w:cs="Calibri"/>
          <w:sz w:val="18"/>
        </w:rPr>
        <w:tab/>
      </w:r>
      <w:r w:rsidRPr="005013E2">
        <w:rPr>
          <w:rFonts w:ascii="Calibri" w:hAnsi="Calibri" w:cs="Calibri"/>
          <w:b/>
          <w:sz w:val="18"/>
        </w:rPr>
        <w:t>Clearing Throat</w:t>
      </w: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 xml:space="preserve"> </w:t>
      </w:r>
      <w:r w:rsidRPr="005013E2">
        <w:rPr>
          <w:rFonts w:ascii="Calibri" w:hAnsi="Calibri" w:cs="Calibri"/>
          <w:sz w:val="18"/>
        </w:rPr>
        <w:tab/>
      </w:r>
      <w:r w:rsidRPr="005013E2">
        <w:rPr>
          <w:rFonts w:ascii="Calibri" w:hAnsi="Calibri" w:cs="Calibri"/>
          <w:b/>
          <w:sz w:val="18"/>
        </w:rPr>
        <w:t>Slow</w:t>
      </w:r>
    </w:p>
    <w:p w14:paraId="465192B1" w14:textId="77777777" w:rsidR="006D212A" w:rsidRPr="005013E2" w:rsidRDefault="00E14F22">
      <w:pPr>
        <w:numPr>
          <w:ilvl w:val="12"/>
          <w:numId w:val="0"/>
        </w:numPr>
        <w:tabs>
          <w:tab w:val="left" w:pos="720"/>
          <w:tab w:val="left" w:pos="1260"/>
          <w:tab w:val="left" w:pos="2160"/>
          <w:tab w:val="left" w:pos="2700"/>
          <w:tab w:val="left" w:pos="3600"/>
          <w:tab w:val="left" w:pos="4140"/>
          <w:tab w:val="left" w:pos="5040"/>
          <w:tab w:val="left" w:pos="5580"/>
          <w:tab w:val="left" w:pos="7200"/>
          <w:tab w:val="left" w:pos="7740"/>
        </w:tabs>
        <w:spacing w:line="250" w:lineRule="atLeast"/>
        <w:ind w:firstLine="720"/>
        <w:rPr>
          <w:rFonts w:ascii="Calibri" w:hAnsi="Calibri" w:cs="Calibri"/>
          <w:sz w:val="18"/>
        </w:rPr>
      </w:pPr>
      <w:r w:rsidRPr="005013E2">
        <w:rPr>
          <w:rFonts w:ascii="Calibri" w:hAnsi="Calibri" w:cs="Calibri"/>
          <w:sz w:val="18"/>
        </w:rPr>
        <w:fldChar w:fldCharType="begin">
          <w:ffData>
            <w:name w:val="Check1"/>
            <w:enabled/>
            <w:calcOnExit w:val="0"/>
            <w:checkBox>
              <w:sizeAuto/>
              <w:default w:val="0"/>
            </w:checkBox>
          </w:ffData>
        </w:fldChar>
      </w:r>
      <w:r w:rsidR="006D212A" w:rsidRPr="005013E2">
        <w:rPr>
          <w:rFonts w:ascii="Calibri" w:hAnsi="Calibri" w:cs="Calibri"/>
          <w:sz w:val="18"/>
        </w:rPr>
        <w:instrText xml:space="preserve"> FORMCHECKBOX </w:instrText>
      </w:r>
      <w:r w:rsidRPr="005013E2">
        <w:rPr>
          <w:rFonts w:ascii="Calibri" w:hAnsi="Calibri" w:cs="Calibri"/>
          <w:sz w:val="18"/>
        </w:rPr>
      </w:r>
      <w:r w:rsidRPr="005013E2">
        <w:rPr>
          <w:rFonts w:ascii="Calibri" w:hAnsi="Calibri" w:cs="Calibri"/>
          <w:sz w:val="18"/>
        </w:rPr>
        <w:fldChar w:fldCharType="end"/>
      </w:r>
      <w:r w:rsidR="006D212A" w:rsidRPr="005013E2">
        <w:rPr>
          <w:rFonts w:ascii="Calibri" w:hAnsi="Calibri" w:cs="Calibri"/>
          <w:sz w:val="18"/>
        </w:rPr>
        <w:tab/>
      </w:r>
      <w:r w:rsidR="006D212A" w:rsidRPr="005013E2">
        <w:rPr>
          <w:rFonts w:ascii="Calibri" w:hAnsi="Calibri" w:cs="Calibri"/>
          <w:b/>
          <w:sz w:val="18"/>
        </w:rPr>
        <w:t>Angry</w:t>
      </w:r>
      <w:r w:rsidR="006D212A" w:rsidRPr="005013E2">
        <w:rPr>
          <w:rFonts w:ascii="Calibri" w:hAnsi="Calibri" w:cs="Calibri"/>
          <w:sz w:val="18"/>
        </w:rPr>
        <w:tab/>
      </w:r>
      <w:r w:rsidRPr="005013E2">
        <w:rPr>
          <w:rFonts w:ascii="Calibri" w:hAnsi="Calibri" w:cs="Calibri"/>
          <w:sz w:val="18"/>
        </w:rPr>
        <w:fldChar w:fldCharType="begin">
          <w:ffData>
            <w:name w:val="Check1"/>
            <w:enabled/>
            <w:calcOnExit w:val="0"/>
            <w:checkBox>
              <w:sizeAuto/>
              <w:default w:val="0"/>
            </w:checkBox>
          </w:ffData>
        </w:fldChar>
      </w:r>
      <w:r w:rsidR="006D212A" w:rsidRPr="005013E2">
        <w:rPr>
          <w:rFonts w:ascii="Calibri" w:hAnsi="Calibri" w:cs="Calibri"/>
          <w:sz w:val="18"/>
        </w:rPr>
        <w:instrText xml:space="preserve"> FORMCHECKBOX </w:instrText>
      </w:r>
      <w:r w:rsidRPr="005013E2">
        <w:rPr>
          <w:rFonts w:ascii="Calibri" w:hAnsi="Calibri" w:cs="Calibri"/>
          <w:sz w:val="18"/>
        </w:rPr>
      </w:r>
      <w:r w:rsidRPr="005013E2">
        <w:rPr>
          <w:rFonts w:ascii="Calibri" w:hAnsi="Calibri" w:cs="Calibri"/>
          <w:sz w:val="18"/>
        </w:rPr>
        <w:fldChar w:fldCharType="end"/>
      </w:r>
      <w:r w:rsidR="006D212A" w:rsidRPr="005013E2">
        <w:rPr>
          <w:rFonts w:ascii="Calibri" w:hAnsi="Calibri" w:cs="Calibri"/>
          <w:sz w:val="18"/>
        </w:rPr>
        <w:tab/>
      </w:r>
      <w:r w:rsidR="006D212A" w:rsidRPr="005013E2">
        <w:rPr>
          <w:rFonts w:ascii="Calibri" w:hAnsi="Calibri" w:cs="Calibri"/>
          <w:b/>
          <w:sz w:val="18"/>
        </w:rPr>
        <w:t>Distinct</w:t>
      </w:r>
      <w:r w:rsidR="006D212A" w:rsidRPr="005013E2">
        <w:rPr>
          <w:rFonts w:ascii="Calibri" w:hAnsi="Calibri" w:cs="Calibri"/>
          <w:sz w:val="18"/>
        </w:rPr>
        <w:tab/>
      </w:r>
      <w:r w:rsidRPr="005013E2">
        <w:rPr>
          <w:rFonts w:ascii="Calibri" w:hAnsi="Calibri" w:cs="Calibri"/>
          <w:sz w:val="18"/>
        </w:rPr>
        <w:fldChar w:fldCharType="begin">
          <w:ffData>
            <w:name w:val="Check1"/>
            <w:enabled/>
            <w:calcOnExit w:val="0"/>
            <w:checkBox>
              <w:sizeAuto/>
              <w:default w:val="0"/>
            </w:checkBox>
          </w:ffData>
        </w:fldChar>
      </w:r>
      <w:r w:rsidR="006D212A" w:rsidRPr="005013E2">
        <w:rPr>
          <w:rFonts w:ascii="Calibri" w:hAnsi="Calibri" w:cs="Calibri"/>
          <w:sz w:val="18"/>
        </w:rPr>
        <w:instrText xml:space="preserve"> FORMCHECKBOX </w:instrText>
      </w:r>
      <w:r w:rsidRPr="005013E2">
        <w:rPr>
          <w:rFonts w:ascii="Calibri" w:hAnsi="Calibri" w:cs="Calibri"/>
          <w:sz w:val="18"/>
        </w:rPr>
      </w:r>
      <w:r w:rsidRPr="005013E2">
        <w:rPr>
          <w:rFonts w:ascii="Calibri" w:hAnsi="Calibri" w:cs="Calibri"/>
          <w:sz w:val="18"/>
        </w:rPr>
        <w:fldChar w:fldCharType="end"/>
      </w:r>
      <w:r w:rsidR="006D212A" w:rsidRPr="005013E2">
        <w:rPr>
          <w:rFonts w:ascii="Calibri" w:hAnsi="Calibri" w:cs="Calibri"/>
          <w:sz w:val="18"/>
        </w:rPr>
        <w:tab/>
      </w:r>
      <w:r w:rsidR="006D212A" w:rsidRPr="005013E2">
        <w:rPr>
          <w:rFonts w:ascii="Calibri" w:hAnsi="Calibri" w:cs="Calibri"/>
          <w:b/>
          <w:sz w:val="18"/>
        </w:rPr>
        <w:t>Ragged</w:t>
      </w:r>
      <w:r w:rsidR="006D212A" w:rsidRPr="005013E2">
        <w:rPr>
          <w:rFonts w:ascii="Calibri" w:hAnsi="Calibri" w:cs="Calibri"/>
          <w:sz w:val="18"/>
        </w:rPr>
        <w:tab/>
      </w:r>
      <w:r w:rsidRPr="005013E2">
        <w:rPr>
          <w:rFonts w:ascii="Calibri" w:hAnsi="Calibri" w:cs="Calibri"/>
          <w:sz w:val="18"/>
        </w:rPr>
        <w:fldChar w:fldCharType="begin">
          <w:ffData>
            <w:name w:val="Check1"/>
            <w:enabled/>
            <w:calcOnExit w:val="0"/>
            <w:checkBox>
              <w:sizeAuto/>
              <w:default w:val="0"/>
            </w:checkBox>
          </w:ffData>
        </w:fldChar>
      </w:r>
      <w:r w:rsidR="006D212A" w:rsidRPr="005013E2">
        <w:rPr>
          <w:rFonts w:ascii="Calibri" w:hAnsi="Calibri" w:cs="Calibri"/>
          <w:sz w:val="18"/>
        </w:rPr>
        <w:instrText xml:space="preserve"> FORMCHECKBOX </w:instrText>
      </w:r>
      <w:r w:rsidRPr="005013E2">
        <w:rPr>
          <w:rFonts w:ascii="Calibri" w:hAnsi="Calibri" w:cs="Calibri"/>
          <w:sz w:val="18"/>
        </w:rPr>
      </w:r>
      <w:r w:rsidRPr="005013E2">
        <w:rPr>
          <w:rFonts w:ascii="Calibri" w:hAnsi="Calibri" w:cs="Calibri"/>
          <w:sz w:val="18"/>
        </w:rPr>
        <w:fldChar w:fldCharType="end"/>
      </w:r>
      <w:r w:rsidR="006D212A" w:rsidRPr="005013E2">
        <w:rPr>
          <w:rFonts w:ascii="Calibri" w:hAnsi="Calibri" w:cs="Calibri"/>
          <w:sz w:val="18"/>
        </w:rPr>
        <w:tab/>
      </w:r>
      <w:r w:rsidR="006D212A" w:rsidRPr="005013E2">
        <w:rPr>
          <w:rFonts w:ascii="Calibri" w:hAnsi="Calibri" w:cs="Calibri"/>
          <w:b/>
          <w:sz w:val="18"/>
        </w:rPr>
        <w:t>Deep Breathing</w:t>
      </w:r>
      <w:r w:rsidR="006D212A" w:rsidRPr="005013E2">
        <w:rPr>
          <w:rFonts w:ascii="Calibri" w:hAnsi="Calibri" w:cs="Calibri"/>
          <w:sz w:val="18"/>
        </w:rPr>
        <w:tab/>
      </w:r>
      <w:r w:rsidRPr="005013E2">
        <w:rPr>
          <w:rFonts w:ascii="Calibri" w:hAnsi="Calibri" w:cs="Calibri"/>
          <w:sz w:val="18"/>
        </w:rPr>
        <w:fldChar w:fldCharType="begin">
          <w:ffData>
            <w:name w:val="Check1"/>
            <w:enabled/>
            <w:calcOnExit w:val="0"/>
            <w:checkBox>
              <w:sizeAuto/>
              <w:default w:val="0"/>
            </w:checkBox>
          </w:ffData>
        </w:fldChar>
      </w:r>
      <w:r w:rsidR="006D212A" w:rsidRPr="005013E2">
        <w:rPr>
          <w:rFonts w:ascii="Calibri" w:hAnsi="Calibri" w:cs="Calibri"/>
          <w:sz w:val="18"/>
        </w:rPr>
        <w:instrText xml:space="preserve"> FORMCHECKBOX </w:instrText>
      </w:r>
      <w:r w:rsidRPr="005013E2">
        <w:rPr>
          <w:rFonts w:ascii="Calibri" w:hAnsi="Calibri" w:cs="Calibri"/>
          <w:sz w:val="18"/>
        </w:rPr>
      </w:r>
      <w:r w:rsidRPr="005013E2">
        <w:rPr>
          <w:rFonts w:ascii="Calibri" w:hAnsi="Calibri" w:cs="Calibri"/>
          <w:sz w:val="18"/>
        </w:rPr>
        <w:fldChar w:fldCharType="end"/>
      </w:r>
      <w:r w:rsidR="006D212A" w:rsidRPr="005013E2">
        <w:rPr>
          <w:rFonts w:ascii="Calibri" w:hAnsi="Calibri" w:cs="Calibri"/>
          <w:sz w:val="18"/>
        </w:rPr>
        <w:tab/>
      </w:r>
      <w:r w:rsidR="006D212A" w:rsidRPr="005013E2">
        <w:rPr>
          <w:rFonts w:ascii="Calibri" w:hAnsi="Calibri" w:cs="Calibri"/>
          <w:b/>
          <w:sz w:val="18"/>
        </w:rPr>
        <w:t>Rapid</w:t>
      </w:r>
    </w:p>
    <w:p w14:paraId="42757D66" w14:textId="77777777" w:rsidR="006D212A" w:rsidRPr="005013E2" w:rsidRDefault="006D212A">
      <w:pPr>
        <w:numPr>
          <w:ilvl w:val="12"/>
          <w:numId w:val="0"/>
        </w:numPr>
        <w:tabs>
          <w:tab w:val="left" w:pos="720"/>
          <w:tab w:val="left" w:pos="1260"/>
          <w:tab w:val="left" w:pos="2160"/>
          <w:tab w:val="left" w:pos="2700"/>
          <w:tab w:val="left" w:pos="3600"/>
          <w:tab w:val="left" w:pos="4140"/>
          <w:tab w:val="left" w:pos="5040"/>
          <w:tab w:val="left" w:pos="5580"/>
          <w:tab w:val="left" w:pos="7200"/>
          <w:tab w:val="left" w:pos="7740"/>
        </w:tabs>
        <w:spacing w:line="250" w:lineRule="atLeast"/>
        <w:rPr>
          <w:rFonts w:ascii="Calibri" w:hAnsi="Calibri" w:cs="Calibri"/>
          <w:sz w:val="18"/>
        </w:rPr>
      </w:pP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ab/>
      </w:r>
      <w:r w:rsidRPr="005013E2">
        <w:rPr>
          <w:rFonts w:ascii="Calibri" w:hAnsi="Calibri" w:cs="Calibri"/>
          <w:b/>
          <w:sz w:val="18"/>
        </w:rPr>
        <w:t>Excited</w:t>
      </w: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ab/>
      </w:r>
      <w:r w:rsidRPr="005013E2">
        <w:rPr>
          <w:rFonts w:ascii="Calibri" w:hAnsi="Calibri" w:cs="Calibri"/>
          <w:b/>
          <w:sz w:val="18"/>
        </w:rPr>
        <w:t>Slurred</w:t>
      </w: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ab/>
      </w:r>
      <w:r w:rsidRPr="005013E2">
        <w:rPr>
          <w:rFonts w:ascii="Calibri" w:hAnsi="Calibri" w:cs="Calibri"/>
          <w:b/>
          <w:sz w:val="18"/>
        </w:rPr>
        <w:t>Accent</w:t>
      </w: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ab/>
      </w:r>
      <w:r w:rsidRPr="005013E2">
        <w:rPr>
          <w:rFonts w:ascii="Calibri" w:hAnsi="Calibri" w:cs="Calibri"/>
          <w:b/>
          <w:sz w:val="18"/>
        </w:rPr>
        <w:t>Lisp</w:t>
      </w: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ab/>
      </w:r>
      <w:r w:rsidRPr="005013E2">
        <w:rPr>
          <w:rFonts w:ascii="Calibri" w:hAnsi="Calibri" w:cs="Calibri"/>
          <w:b/>
          <w:sz w:val="18"/>
        </w:rPr>
        <w:t>Stutter</w:t>
      </w:r>
    </w:p>
    <w:p w14:paraId="30587784" w14:textId="77777777" w:rsidR="006D212A" w:rsidRPr="005013E2" w:rsidRDefault="006D212A">
      <w:pPr>
        <w:numPr>
          <w:ilvl w:val="12"/>
          <w:numId w:val="0"/>
        </w:numPr>
        <w:tabs>
          <w:tab w:val="left" w:pos="720"/>
          <w:tab w:val="left" w:pos="1260"/>
          <w:tab w:val="left" w:pos="2160"/>
          <w:tab w:val="left" w:pos="2700"/>
          <w:tab w:val="left" w:pos="3600"/>
          <w:tab w:val="left" w:pos="4140"/>
          <w:tab w:val="left" w:pos="5040"/>
          <w:tab w:val="left" w:pos="5580"/>
          <w:tab w:val="left" w:pos="7200"/>
          <w:tab w:val="left" w:pos="7740"/>
        </w:tabs>
        <w:spacing w:line="250" w:lineRule="atLeast"/>
        <w:rPr>
          <w:rFonts w:ascii="Calibri" w:hAnsi="Calibri" w:cs="Calibri"/>
          <w:sz w:val="18"/>
        </w:rPr>
      </w:pP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ab/>
      </w:r>
      <w:r w:rsidRPr="005013E2">
        <w:rPr>
          <w:rFonts w:ascii="Calibri" w:hAnsi="Calibri" w:cs="Calibri"/>
          <w:b/>
          <w:sz w:val="18"/>
        </w:rPr>
        <w:t>Nasal</w:t>
      </w: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ab/>
      </w:r>
      <w:r w:rsidRPr="005013E2">
        <w:rPr>
          <w:rFonts w:ascii="Calibri" w:hAnsi="Calibri" w:cs="Calibri"/>
          <w:b/>
          <w:sz w:val="18"/>
        </w:rPr>
        <w:t>Soft</w:t>
      </w: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ab/>
      </w:r>
      <w:r w:rsidRPr="005013E2">
        <w:rPr>
          <w:rFonts w:ascii="Calibri" w:hAnsi="Calibri" w:cs="Calibri"/>
          <w:b/>
          <w:sz w:val="18"/>
        </w:rPr>
        <w:t>Loud</w:t>
      </w: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ab/>
      </w:r>
      <w:r w:rsidRPr="005013E2">
        <w:rPr>
          <w:rFonts w:ascii="Calibri" w:hAnsi="Calibri" w:cs="Calibri"/>
          <w:b/>
          <w:sz w:val="18"/>
        </w:rPr>
        <w:t>Laughter</w:t>
      </w: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ab/>
      </w:r>
      <w:r w:rsidRPr="005013E2">
        <w:rPr>
          <w:rFonts w:ascii="Calibri" w:hAnsi="Calibri" w:cs="Calibri"/>
          <w:b/>
          <w:sz w:val="18"/>
        </w:rPr>
        <w:t>Crying</w:t>
      </w:r>
    </w:p>
    <w:p w14:paraId="4CEDC50A" w14:textId="77777777" w:rsidR="006D212A" w:rsidRPr="005013E2" w:rsidRDefault="006D212A">
      <w:pPr>
        <w:numPr>
          <w:ilvl w:val="12"/>
          <w:numId w:val="0"/>
        </w:numPr>
        <w:tabs>
          <w:tab w:val="left" w:pos="720"/>
          <w:tab w:val="left" w:pos="1260"/>
          <w:tab w:val="left" w:pos="2160"/>
          <w:tab w:val="left" w:pos="2700"/>
          <w:tab w:val="left" w:pos="3600"/>
          <w:tab w:val="left" w:pos="4140"/>
          <w:tab w:val="left" w:pos="5040"/>
          <w:tab w:val="left" w:pos="5580"/>
          <w:tab w:val="left" w:pos="6480"/>
        </w:tabs>
        <w:spacing w:line="250" w:lineRule="atLeast"/>
        <w:ind w:right="-7"/>
        <w:rPr>
          <w:rFonts w:ascii="Calibri" w:hAnsi="Calibri" w:cs="Calibri"/>
          <w:sz w:val="18"/>
        </w:rPr>
      </w:pP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ab/>
      </w:r>
      <w:r w:rsidRPr="005013E2">
        <w:rPr>
          <w:rFonts w:ascii="Calibri" w:hAnsi="Calibri" w:cs="Calibri"/>
          <w:b/>
          <w:sz w:val="18"/>
        </w:rPr>
        <w:t>Male</w:t>
      </w: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ab/>
      </w:r>
      <w:r w:rsidRPr="005013E2">
        <w:rPr>
          <w:rFonts w:ascii="Calibri" w:hAnsi="Calibri" w:cs="Calibri"/>
          <w:b/>
          <w:sz w:val="18"/>
        </w:rPr>
        <w:t>Female</w:t>
      </w: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ab/>
      </w:r>
      <w:r w:rsidRPr="005013E2">
        <w:rPr>
          <w:rFonts w:ascii="Calibri" w:hAnsi="Calibri" w:cs="Calibri"/>
          <w:b/>
          <w:sz w:val="18"/>
        </w:rPr>
        <w:t>Young</w:t>
      </w: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ab/>
      </w:r>
      <w:r w:rsidRPr="005013E2">
        <w:rPr>
          <w:rFonts w:ascii="Calibri" w:hAnsi="Calibri" w:cs="Calibri"/>
          <w:b/>
          <w:sz w:val="18"/>
        </w:rPr>
        <w:t>Old</w:t>
      </w:r>
      <w:r w:rsidRPr="005013E2">
        <w:rPr>
          <w:rFonts w:ascii="Calibri" w:hAnsi="Calibri" w:cs="Calibri"/>
          <w:sz w:val="18"/>
        </w:rPr>
        <w:tab/>
      </w:r>
      <w:r w:rsidRPr="005013E2">
        <w:rPr>
          <w:rFonts w:ascii="Calibri" w:hAnsi="Calibri" w:cs="Calibri"/>
          <w:b/>
          <w:sz w:val="18"/>
        </w:rPr>
        <w:t>Race?</w:t>
      </w:r>
      <w:r w:rsidRPr="005013E2">
        <w:rPr>
          <w:rFonts w:ascii="Calibri" w:hAnsi="Calibri" w:cs="Calibri"/>
          <w:sz w:val="18"/>
        </w:rPr>
        <w:tab/>
      </w:r>
      <w:r w:rsidRPr="005013E2">
        <w:rPr>
          <w:rFonts w:ascii="Calibri" w:hAnsi="Calibri" w:cs="Calibri"/>
          <w:sz w:val="18"/>
          <w:u w:val="single"/>
        </w:rPr>
        <w:tab/>
        <w:t xml:space="preserve"> </w:t>
      </w:r>
      <w:r w:rsidRPr="005013E2">
        <w:rPr>
          <w:rFonts w:ascii="Calibri" w:hAnsi="Calibri" w:cs="Calibri"/>
          <w:sz w:val="18"/>
          <w:u w:val="single"/>
        </w:rPr>
        <w:tab/>
        <w:t xml:space="preserve">   </w:t>
      </w:r>
    </w:p>
    <w:p w14:paraId="58ACF26A" w14:textId="77777777" w:rsidR="006D212A" w:rsidRPr="005013E2" w:rsidRDefault="006D212A">
      <w:pPr>
        <w:numPr>
          <w:ilvl w:val="12"/>
          <w:numId w:val="0"/>
        </w:numPr>
        <w:tabs>
          <w:tab w:val="left" w:pos="720"/>
          <w:tab w:val="right" w:pos="9000"/>
        </w:tabs>
        <w:spacing w:line="250" w:lineRule="atLeast"/>
        <w:ind w:right="-360"/>
        <w:rPr>
          <w:rFonts w:ascii="Calibri" w:hAnsi="Calibri" w:cs="Calibri"/>
          <w:sz w:val="18"/>
        </w:rPr>
      </w:pPr>
      <w:r w:rsidRPr="005013E2">
        <w:rPr>
          <w:rFonts w:ascii="Calibri" w:hAnsi="Calibri" w:cs="Calibri"/>
          <w:sz w:val="18"/>
        </w:rPr>
        <w:tab/>
        <w:t>If voice is familiar, what/who does it sound like?</w:t>
      </w:r>
      <w:r w:rsidRPr="005013E2">
        <w:rPr>
          <w:rFonts w:ascii="Calibri" w:hAnsi="Calibri" w:cs="Calibri"/>
          <w:sz w:val="18"/>
          <w:u w:val="single"/>
        </w:rPr>
        <w:tab/>
      </w:r>
      <w:r w:rsidRPr="005013E2">
        <w:rPr>
          <w:rFonts w:ascii="Calibri" w:hAnsi="Calibri" w:cs="Calibri"/>
          <w:sz w:val="18"/>
        </w:rPr>
        <w:tab/>
      </w:r>
    </w:p>
    <w:p w14:paraId="7DDCA7EB" w14:textId="77777777" w:rsidR="006D212A" w:rsidRPr="005013E2" w:rsidRDefault="006D212A">
      <w:pPr>
        <w:numPr>
          <w:ilvl w:val="12"/>
          <w:numId w:val="0"/>
        </w:numPr>
        <w:tabs>
          <w:tab w:val="left" w:pos="720"/>
          <w:tab w:val="right" w:pos="9000"/>
        </w:tabs>
        <w:spacing w:line="250" w:lineRule="atLeast"/>
        <w:ind w:right="-360"/>
        <w:rPr>
          <w:rFonts w:ascii="Calibri" w:hAnsi="Calibri" w:cs="Calibri"/>
          <w:sz w:val="18"/>
          <w:u w:val="single"/>
        </w:rPr>
      </w:pPr>
      <w:r w:rsidRPr="005013E2">
        <w:rPr>
          <w:rFonts w:ascii="Calibri" w:hAnsi="Calibri" w:cs="Calibri"/>
          <w:sz w:val="18"/>
        </w:rPr>
        <w:tab/>
      </w:r>
      <w:r w:rsidRPr="005013E2">
        <w:rPr>
          <w:rFonts w:ascii="Calibri" w:hAnsi="Calibri" w:cs="Calibri"/>
          <w:sz w:val="18"/>
          <w:u w:val="single"/>
        </w:rPr>
        <w:tab/>
      </w:r>
    </w:p>
    <w:p w14:paraId="1522D34A" w14:textId="77777777" w:rsidR="006D212A" w:rsidRPr="005013E2" w:rsidRDefault="006D212A">
      <w:pPr>
        <w:numPr>
          <w:ilvl w:val="12"/>
          <w:numId w:val="0"/>
        </w:numPr>
        <w:tabs>
          <w:tab w:val="left" w:pos="720"/>
          <w:tab w:val="right" w:pos="9000"/>
        </w:tabs>
        <w:spacing w:line="250" w:lineRule="atLeast"/>
        <w:ind w:left="720" w:right="-360"/>
        <w:rPr>
          <w:rFonts w:ascii="Calibri" w:hAnsi="Calibri" w:cs="Calibri"/>
          <w:sz w:val="18"/>
          <w:u w:val="single"/>
        </w:rPr>
      </w:pPr>
      <w:r w:rsidRPr="005013E2">
        <w:rPr>
          <w:rFonts w:ascii="Calibri" w:hAnsi="Calibri" w:cs="Calibri"/>
          <w:sz w:val="18"/>
        </w:rPr>
        <w:t>If voice has an accent, what type?</w:t>
      </w:r>
      <w:r w:rsidRPr="005013E2">
        <w:rPr>
          <w:rFonts w:ascii="Calibri" w:hAnsi="Calibri" w:cs="Calibri"/>
          <w:sz w:val="18"/>
          <w:u w:val="single"/>
        </w:rPr>
        <w:tab/>
      </w:r>
      <w:r w:rsidRPr="005013E2">
        <w:rPr>
          <w:rFonts w:ascii="Calibri" w:hAnsi="Calibri" w:cs="Calibri"/>
          <w:sz w:val="18"/>
        </w:rPr>
        <w:tab/>
      </w:r>
    </w:p>
    <w:p w14:paraId="74108D87" w14:textId="77777777" w:rsidR="006D212A" w:rsidRPr="005013E2" w:rsidRDefault="006D212A">
      <w:pPr>
        <w:numPr>
          <w:ilvl w:val="12"/>
          <w:numId w:val="0"/>
        </w:numPr>
        <w:tabs>
          <w:tab w:val="left" w:pos="720"/>
          <w:tab w:val="right" w:pos="9000"/>
        </w:tabs>
        <w:spacing w:line="250" w:lineRule="atLeast"/>
        <w:ind w:left="720" w:right="-360"/>
        <w:rPr>
          <w:rFonts w:ascii="Calibri" w:hAnsi="Calibri" w:cs="Calibri"/>
          <w:sz w:val="18"/>
          <w:u w:val="single"/>
        </w:rPr>
      </w:pPr>
    </w:p>
    <w:p w14:paraId="3A127778" w14:textId="77777777" w:rsidR="006D212A" w:rsidRPr="005013E2" w:rsidRDefault="006D212A" w:rsidP="001D3D2D">
      <w:pPr>
        <w:numPr>
          <w:ilvl w:val="0"/>
          <w:numId w:val="20"/>
        </w:numPr>
        <w:tabs>
          <w:tab w:val="left" w:pos="720"/>
          <w:tab w:val="right" w:pos="9000"/>
        </w:tabs>
        <w:spacing w:line="250" w:lineRule="atLeast"/>
        <w:ind w:left="1080" w:right="-360"/>
        <w:rPr>
          <w:rFonts w:ascii="Calibri" w:hAnsi="Calibri" w:cs="Calibri"/>
          <w:b/>
          <w:sz w:val="18"/>
        </w:rPr>
      </w:pPr>
      <w:r w:rsidRPr="005013E2">
        <w:rPr>
          <w:rFonts w:ascii="Calibri" w:hAnsi="Calibri" w:cs="Calibri"/>
          <w:b/>
          <w:sz w:val="18"/>
        </w:rPr>
        <w:t>Background Sounds:</w:t>
      </w:r>
    </w:p>
    <w:p w14:paraId="717E0125" w14:textId="77777777" w:rsidR="006D212A" w:rsidRPr="005013E2" w:rsidRDefault="006D212A">
      <w:pPr>
        <w:spacing w:line="250" w:lineRule="atLeast"/>
        <w:rPr>
          <w:rFonts w:ascii="Calibri" w:hAnsi="Calibri" w:cs="Calibri"/>
          <w:sz w:val="18"/>
        </w:rPr>
      </w:pPr>
      <w:r w:rsidRPr="005013E2">
        <w:rPr>
          <w:rFonts w:ascii="Calibri" w:hAnsi="Calibri" w:cs="Calibri"/>
          <w:b/>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 xml:space="preserve"> </w:t>
      </w:r>
      <w:r w:rsidRPr="005013E2">
        <w:rPr>
          <w:rFonts w:ascii="Calibri" w:hAnsi="Calibri" w:cs="Calibri"/>
          <w:b/>
          <w:sz w:val="18"/>
        </w:rPr>
        <w:t>Street Noises</w:t>
      </w: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 xml:space="preserve"> </w:t>
      </w:r>
      <w:r w:rsidRPr="005013E2">
        <w:rPr>
          <w:rFonts w:ascii="Calibri" w:hAnsi="Calibri" w:cs="Calibri"/>
          <w:b/>
          <w:sz w:val="18"/>
        </w:rPr>
        <w:t>Animal Noises</w:t>
      </w:r>
      <w:r w:rsidRPr="005013E2">
        <w:rPr>
          <w:rFonts w:ascii="Calibri" w:hAnsi="Calibri" w:cs="Calibri"/>
          <w:sz w:val="18"/>
        </w:rPr>
        <w:tab/>
      </w: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 xml:space="preserve"> </w:t>
      </w:r>
      <w:r w:rsidRPr="005013E2">
        <w:rPr>
          <w:rFonts w:ascii="Calibri" w:hAnsi="Calibri" w:cs="Calibri"/>
          <w:b/>
          <w:sz w:val="18"/>
        </w:rPr>
        <w:t>Music</w:t>
      </w:r>
      <w:r w:rsidRPr="005013E2">
        <w:rPr>
          <w:rFonts w:ascii="Calibri" w:hAnsi="Calibri" w:cs="Calibri"/>
          <w:sz w:val="18"/>
        </w:rPr>
        <w:tab/>
      </w: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 xml:space="preserve"> </w:t>
      </w:r>
      <w:r w:rsidRPr="005013E2">
        <w:rPr>
          <w:rFonts w:ascii="Calibri" w:hAnsi="Calibri" w:cs="Calibri"/>
          <w:b/>
          <w:sz w:val="18"/>
        </w:rPr>
        <w:t>Typewriter</w:t>
      </w:r>
    </w:p>
    <w:p w14:paraId="09FEDE62" w14:textId="77777777" w:rsidR="006D212A" w:rsidRPr="005013E2" w:rsidRDefault="006D212A">
      <w:pPr>
        <w:spacing w:line="250" w:lineRule="atLeast"/>
        <w:rPr>
          <w:rFonts w:ascii="Calibri" w:hAnsi="Calibri" w:cs="Calibri"/>
          <w:sz w:val="18"/>
        </w:rPr>
      </w:pP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 xml:space="preserve"> </w:t>
      </w:r>
      <w:r w:rsidRPr="005013E2">
        <w:rPr>
          <w:rFonts w:ascii="Calibri" w:hAnsi="Calibri" w:cs="Calibri"/>
          <w:b/>
          <w:sz w:val="18"/>
        </w:rPr>
        <w:t>Voices</w:t>
      </w: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 xml:space="preserve"> </w:t>
      </w:r>
      <w:r w:rsidRPr="005013E2">
        <w:rPr>
          <w:rFonts w:ascii="Calibri" w:hAnsi="Calibri" w:cs="Calibri"/>
          <w:b/>
          <w:sz w:val="18"/>
        </w:rPr>
        <w:t>Vehicle Engines</w:t>
      </w: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 xml:space="preserve"> </w:t>
      </w:r>
      <w:r w:rsidRPr="005013E2">
        <w:rPr>
          <w:rFonts w:ascii="Calibri" w:hAnsi="Calibri" w:cs="Calibri"/>
          <w:b/>
          <w:sz w:val="18"/>
        </w:rPr>
        <w:t>PA system</w:t>
      </w:r>
      <w:r w:rsidRPr="005013E2">
        <w:rPr>
          <w:rFonts w:ascii="Calibri" w:hAnsi="Calibri" w:cs="Calibri"/>
          <w:sz w:val="18"/>
        </w:rPr>
        <w:tab/>
      </w: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 xml:space="preserve"> </w:t>
      </w:r>
      <w:r w:rsidRPr="005013E2">
        <w:rPr>
          <w:rFonts w:ascii="Calibri" w:hAnsi="Calibri" w:cs="Calibri"/>
          <w:b/>
          <w:sz w:val="18"/>
        </w:rPr>
        <w:t>Machinery</w:t>
      </w:r>
    </w:p>
    <w:p w14:paraId="11A6057C" w14:textId="77777777" w:rsidR="006D212A" w:rsidRPr="005013E2" w:rsidRDefault="006D212A">
      <w:pPr>
        <w:spacing w:line="250" w:lineRule="atLeast"/>
        <w:rPr>
          <w:rFonts w:ascii="Calibri" w:hAnsi="Calibri" w:cs="Calibri"/>
          <w:b/>
          <w:sz w:val="18"/>
        </w:rPr>
      </w:pP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 xml:space="preserve"> </w:t>
      </w:r>
      <w:r w:rsidRPr="005013E2">
        <w:rPr>
          <w:rFonts w:ascii="Calibri" w:hAnsi="Calibri" w:cs="Calibri"/>
          <w:b/>
          <w:sz w:val="18"/>
        </w:rPr>
        <w:t>Local</w:t>
      </w:r>
      <w:r w:rsidRPr="005013E2">
        <w:rPr>
          <w:rFonts w:ascii="Calibri" w:hAnsi="Calibri" w:cs="Calibri"/>
          <w:sz w:val="18"/>
        </w:rPr>
        <w:tab/>
      </w: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 xml:space="preserve"> </w:t>
      </w:r>
      <w:r w:rsidRPr="005013E2">
        <w:rPr>
          <w:rFonts w:ascii="Calibri" w:hAnsi="Calibri" w:cs="Calibri"/>
          <w:b/>
          <w:sz w:val="18"/>
        </w:rPr>
        <w:t>Long Distance</w:t>
      </w:r>
      <w:r w:rsidRPr="005013E2">
        <w:rPr>
          <w:rFonts w:ascii="Calibri" w:hAnsi="Calibri" w:cs="Calibri"/>
          <w:sz w:val="18"/>
        </w:rPr>
        <w:tab/>
      </w: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 xml:space="preserve"> </w:t>
      </w:r>
      <w:r w:rsidRPr="005013E2">
        <w:rPr>
          <w:rFonts w:ascii="Calibri" w:hAnsi="Calibri" w:cs="Calibri"/>
          <w:b/>
          <w:sz w:val="18"/>
        </w:rPr>
        <w:t>Clear</w:t>
      </w:r>
      <w:r w:rsidRPr="005013E2">
        <w:rPr>
          <w:rFonts w:ascii="Calibri" w:hAnsi="Calibri" w:cs="Calibri"/>
          <w:sz w:val="18"/>
        </w:rPr>
        <w:tab/>
      </w:r>
      <w:r w:rsidRPr="005013E2">
        <w:rPr>
          <w:rFonts w:ascii="Calibri" w:hAnsi="Calibri" w:cs="Calibri"/>
          <w:sz w:val="18"/>
        </w:rPr>
        <w:tab/>
      </w: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 xml:space="preserve"> </w:t>
      </w:r>
      <w:r w:rsidRPr="005013E2">
        <w:rPr>
          <w:rFonts w:ascii="Calibri" w:hAnsi="Calibri" w:cs="Calibri"/>
          <w:b/>
          <w:sz w:val="18"/>
        </w:rPr>
        <w:t>Static</w:t>
      </w:r>
      <w:r w:rsidRPr="005013E2">
        <w:rPr>
          <w:rFonts w:ascii="Calibri" w:hAnsi="Calibri" w:cs="Calibri"/>
          <w:sz w:val="18"/>
        </w:rPr>
        <w:tab/>
      </w:r>
      <w:r w:rsidRPr="005013E2">
        <w:rPr>
          <w:rFonts w:ascii="Calibri" w:hAnsi="Calibri" w:cs="Calibri"/>
          <w:sz w:val="18"/>
        </w:rPr>
        <w:tab/>
      </w: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 xml:space="preserve"> </w:t>
      </w:r>
      <w:r w:rsidRPr="005013E2">
        <w:rPr>
          <w:rFonts w:ascii="Calibri" w:hAnsi="Calibri" w:cs="Calibri"/>
          <w:b/>
          <w:sz w:val="18"/>
        </w:rPr>
        <w:t>Booth</w:t>
      </w: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 xml:space="preserve"> </w:t>
      </w:r>
      <w:r w:rsidRPr="005013E2">
        <w:rPr>
          <w:rFonts w:ascii="Calibri" w:hAnsi="Calibri" w:cs="Calibri"/>
          <w:b/>
          <w:sz w:val="18"/>
        </w:rPr>
        <w:t>House Noises</w:t>
      </w:r>
      <w:r w:rsidRPr="005013E2">
        <w:rPr>
          <w:rFonts w:ascii="Calibri" w:hAnsi="Calibri" w:cs="Calibri"/>
          <w:sz w:val="18"/>
        </w:rPr>
        <w:tab/>
      </w: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 xml:space="preserve"> </w:t>
      </w:r>
      <w:r w:rsidRPr="005013E2">
        <w:rPr>
          <w:rFonts w:ascii="Calibri" w:hAnsi="Calibri" w:cs="Calibri"/>
          <w:b/>
          <w:sz w:val="18"/>
        </w:rPr>
        <w:t>Dishes</w:t>
      </w:r>
      <w:r w:rsidRPr="005013E2">
        <w:rPr>
          <w:rFonts w:ascii="Calibri" w:hAnsi="Calibri" w:cs="Calibri"/>
          <w:sz w:val="18"/>
        </w:rPr>
        <w:tab/>
      </w:r>
      <w:r w:rsidRPr="005013E2">
        <w:rPr>
          <w:rFonts w:ascii="Calibri" w:hAnsi="Calibri" w:cs="Calibri"/>
          <w:sz w:val="18"/>
        </w:rPr>
        <w:tab/>
      </w:r>
      <w:r w:rsidR="00E14F22" w:rsidRPr="005013E2">
        <w:rPr>
          <w:rFonts w:ascii="Calibri" w:hAnsi="Calibri" w:cs="Calibri"/>
          <w:sz w:val="18"/>
        </w:rPr>
        <w:fldChar w:fldCharType="begin">
          <w:ffData>
            <w:name w:val="Check1"/>
            <w:enabled/>
            <w:calcOnExit w:val="0"/>
            <w:checkBox>
              <w:sizeAuto/>
              <w:default w:val="0"/>
            </w:checkBox>
          </w:ffData>
        </w:fldChar>
      </w:r>
      <w:r w:rsidRPr="005013E2">
        <w:rPr>
          <w:rFonts w:ascii="Calibri" w:hAnsi="Calibri" w:cs="Calibri"/>
          <w:sz w:val="18"/>
        </w:rPr>
        <w:instrText xml:space="preserve"> FORMCHECKBOX </w:instrText>
      </w:r>
      <w:r w:rsidR="00E14F22" w:rsidRPr="005013E2">
        <w:rPr>
          <w:rFonts w:ascii="Calibri" w:hAnsi="Calibri" w:cs="Calibri"/>
          <w:sz w:val="18"/>
        </w:rPr>
      </w:r>
      <w:r w:rsidR="00E14F22" w:rsidRPr="005013E2">
        <w:rPr>
          <w:rFonts w:ascii="Calibri" w:hAnsi="Calibri" w:cs="Calibri"/>
          <w:sz w:val="18"/>
        </w:rPr>
        <w:fldChar w:fldCharType="end"/>
      </w:r>
      <w:r w:rsidRPr="005013E2">
        <w:rPr>
          <w:rFonts w:ascii="Calibri" w:hAnsi="Calibri" w:cs="Calibri"/>
          <w:sz w:val="18"/>
        </w:rPr>
        <w:t xml:space="preserve"> </w:t>
      </w:r>
      <w:r w:rsidRPr="005013E2">
        <w:rPr>
          <w:rFonts w:ascii="Calibri" w:hAnsi="Calibri" w:cs="Calibri"/>
          <w:b/>
          <w:sz w:val="18"/>
        </w:rPr>
        <w:t>Children</w:t>
      </w:r>
    </w:p>
    <w:p w14:paraId="292D1C26" w14:textId="77777777" w:rsidR="00E376E5" w:rsidRPr="005013E2" w:rsidRDefault="00E376E5" w:rsidP="008D10DD">
      <w:pPr>
        <w:rPr>
          <w:rFonts w:ascii="Calibri" w:hAnsi="Calibri" w:cs="Calibri"/>
        </w:rPr>
      </w:pPr>
    </w:p>
    <w:sectPr w:rsidR="00E376E5" w:rsidRPr="005013E2" w:rsidSect="00EB042D">
      <w:headerReference w:type="even" r:id="rId9"/>
      <w:headerReference w:type="default" r:id="rId10"/>
      <w:footerReference w:type="default" r:id="rId11"/>
      <w:headerReference w:type="first" r:id="rId12"/>
      <w:endnotePr>
        <w:numFmt w:val="decimal"/>
      </w:endnotePr>
      <w:pgSz w:w="11909" w:h="16834" w:code="9"/>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E5CE2" w14:textId="77777777" w:rsidR="00786649" w:rsidRDefault="00786649">
      <w:r>
        <w:separator/>
      </w:r>
    </w:p>
  </w:endnote>
  <w:endnote w:type="continuationSeparator" w:id="0">
    <w:p w14:paraId="53D11527" w14:textId="77777777" w:rsidR="00786649" w:rsidRDefault="00786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ivers 57 Condensed">
    <w:altName w:val="Courier New"/>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New York">
    <w:panose1 w:val="02040503060506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8449B" w14:textId="77777777" w:rsidR="00AA42D9" w:rsidRDefault="00AA42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AA42D9" w14:paraId="451E5110" w14:textId="77777777" w:rsidTr="00277C3C">
      <w:tc>
        <w:tcPr>
          <w:tcW w:w="9245" w:type="dxa"/>
        </w:tcPr>
        <w:p w14:paraId="636CBB1C" w14:textId="77777777" w:rsidR="00AA42D9" w:rsidRPr="005013E2" w:rsidRDefault="00AA42D9" w:rsidP="00277C3C">
          <w:pPr>
            <w:numPr>
              <w:ilvl w:val="12"/>
              <w:numId w:val="0"/>
            </w:numPr>
            <w:tabs>
              <w:tab w:val="left" w:pos="567"/>
              <w:tab w:val="left" w:pos="851"/>
            </w:tabs>
            <w:jc w:val="center"/>
            <w:rPr>
              <w:rFonts w:ascii="Calibri" w:hAnsi="Calibri" w:cs="Calibri"/>
              <w:sz w:val="18"/>
            </w:rPr>
          </w:pPr>
          <w:r w:rsidRPr="005013E2">
            <w:rPr>
              <w:rFonts w:ascii="Calibri" w:hAnsi="Calibri" w:cs="Calibri"/>
              <w:sz w:val="18"/>
            </w:rPr>
            <w:t>Proprietary Notice</w:t>
          </w:r>
        </w:p>
        <w:p w14:paraId="5D5301FA" w14:textId="77777777" w:rsidR="00AA42D9" w:rsidRPr="005013E2" w:rsidRDefault="00AA42D9" w:rsidP="00277C3C">
          <w:pPr>
            <w:pStyle w:val="Footer"/>
            <w:jc w:val="center"/>
            <w:rPr>
              <w:rFonts w:ascii="Calibri" w:hAnsi="Calibri" w:cs="Calibri"/>
              <w:sz w:val="14"/>
              <w:szCs w:val="18"/>
            </w:rPr>
          </w:pPr>
          <w:r w:rsidRPr="005013E2">
            <w:rPr>
              <w:rFonts w:ascii="Calibri" w:hAnsi="Calibri" w:cs="Calibri"/>
              <w:sz w:val="14"/>
              <w:szCs w:val="18"/>
            </w:rPr>
            <w:t xml:space="preserve">This information is confidential and is the trade property of Huracan Pty </w:t>
          </w:r>
          <w:proofErr w:type="gramStart"/>
          <w:r w:rsidRPr="005013E2">
            <w:rPr>
              <w:rFonts w:ascii="Calibri" w:hAnsi="Calibri" w:cs="Calibri"/>
              <w:sz w:val="14"/>
              <w:szCs w:val="18"/>
            </w:rPr>
            <w:t>Ltd, and</w:t>
          </w:r>
          <w:proofErr w:type="gramEnd"/>
          <w:r w:rsidRPr="005013E2">
            <w:rPr>
              <w:rFonts w:ascii="Calibri" w:hAnsi="Calibri" w:cs="Calibri"/>
              <w:sz w:val="14"/>
              <w:szCs w:val="18"/>
            </w:rPr>
            <w:t xml:space="preserve"> must not be released without approval of the Operations Manager.</w:t>
          </w:r>
        </w:p>
        <w:p w14:paraId="547FC7BC" w14:textId="77777777" w:rsidR="00AA42D9" w:rsidRPr="00277C3C" w:rsidRDefault="004725BF" w:rsidP="004725BF">
          <w:pPr>
            <w:pStyle w:val="Footer"/>
            <w:jc w:val="center"/>
            <w:rPr>
              <w:rFonts w:ascii="Univers 57 Condensed" w:hAnsi="Univers 57 Condensed"/>
              <w:color w:val="0000FF"/>
            </w:rPr>
          </w:pPr>
          <w:r>
            <w:rPr>
              <w:rFonts w:ascii="Calibri" w:hAnsi="Calibri" w:cs="Calibri"/>
              <w:color w:val="0000FF"/>
              <w:sz w:val="16"/>
            </w:rPr>
            <w:t>The controlled copy of this EMP is stored on HIMS</w:t>
          </w:r>
          <w:r w:rsidR="00AA42D9" w:rsidRPr="005013E2">
            <w:rPr>
              <w:rFonts w:ascii="Calibri" w:hAnsi="Calibri" w:cs="Calibri"/>
              <w:color w:val="0000FF"/>
              <w:sz w:val="16"/>
            </w:rPr>
            <w:t xml:space="preserve"> on the Huracan’s Intranet</w:t>
          </w:r>
        </w:p>
      </w:tc>
    </w:tr>
  </w:tbl>
  <w:p w14:paraId="37189D84" w14:textId="77777777" w:rsidR="00AA42D9" w:rsidRDefault="00AA4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62073" w14:textId="77777777" w:rsidR="00786649" w:rsidRDefault="00786649">
      <w:r>
        <w:separator/>
      </w:r>
    </w:p>
  </w:footnote>
  <w:footnote w:type="continuationSeparator" w:id="0">
    <w:p w14:paraId="4BEDA593" w14:textId="77777777" w:rsidR="00786649" w:rsidRDefault="007866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66968" w14:textId="77777777" w:rsidR="00AA42D9" w:rsidRDefault="0019646B">
    <w:pPr>
      <w:pStyle w:val="Header"/>
    </w:pPr>
    <w:r>
      <w:rPr>
        <w:noProof/>
        <w:lang w:val="en-AU" w:eastAsia="en-AU"/>
      </w:rPr>
      <w:pict w14:anchorId="1DCFA483">
        <v:shapetype id="_x0000_t202" coordsize="21600,21600" o:spt="202" path="m,l,21600r21600,l21600,xe">
          <v:stroke joinstyle="miter"/>
          <v:path gradientshapeok="t" o:connecttype="rect"/>
        </v:shapetype>
        <v:shape id="Classification13" o:spid="_x0000_s2050" type="#_x0000_t202" style="position:absolute;margin-left:476.45pt;margin-top:0;width:35pt;height:769.7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" stroked="f">
          <v:textbox style="layout-flow:vertical;mso-layout-flow-alt:top-to-bottom">
            <w:txbxContent>
              <w:p w14:paraId="027F30BB" w14:textId="77777777" w:rsidR="00AA42D9" w:rsidRDefault="00AA42D9">
                <w:pPr>
                  <w:jc w:val="center"/>
                  <w:rPr>
                    <w:rFonts w:ascii="Arial" w:hAnsi="Arial"/>
                    <w:b/>
                    <w:color w:val="C0C0C0"/>
                  </w:rPr>
                </w:pPr>
                <w:r>
                  <w:rPr>
                    <w:rFonts w:ascii="Arial" w:hAnsi="Arial"/>
                    <w:b/>
                    <w:color w:val="C0C0C0"/>
                  </w:rPr>
                  <w:t>Schlumberger Private</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989AC" w14:textId="77777777" w:rsidR="00AA42D9" w:rsidRDefault="005013E2">
    <w:pPr>
      <w:pStyle w:val="Header"/>
      <w:tabs>
        <w:tab w:val="clear" w:pos="4536"/>
        <w:tab w:val="clear" w:pos="9072"/>
      </w:tabs>
      <w:ind w:left="283" w:hanging="283"/>
      <w:rPr>
        <w:rFonts w:ascii="Univers 57 Condensed" w:hAnsi="Univers 57 Condensed"/>
        <w:b/>
      </w:rPr>
    </w:pPr>
    <w:r>
      <w:rPr>
        <w:noProof/>
      </w:rPr>
      <w:pict w14:anchorId="41E6F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2053" type="#_x0000_t75" alt="huracan" style="position:absolute;left:0;text-align:left;margin-left:395.25pt;margin-top:-12pt;width:106.5pt;height:32pt;z-index:3;visibility:visible">
          <v:imagedata r:id="rId1" o:title="huracan"/>
          <w10:wrap type="square"/>
        </v:shape>
      </w:pict>
    </w:r>
    <w:r w:rsidR="00AA42D9">
      <w:rPr>
        <w:rFonts w:ascii="Univers 57 Condensed" w:hAnsi="Univers 57 Condensed"/>
        <w:b/>
      </w:rPr>
      <w:t xml:space="preserve"> </w:t>
    </w:r>
  </w:p>
  <w:p w14:paraId="47A38CCF" w14:textId="77777777" w:rsidR="00AA42D9" w:rsidRDefault="00AA42D9">
    <w:pPr>
      <w:pStyle w:val="Header"/>
      <w:tabs>
        <w:tab w:val="clear" w:pos="4536"/>
        <w:tab w:val="clear" w:pos="9072"/>
      </w:tabs>
      <w:ind w:left="283" w:hanging="283"/>
      <w:rPr>
        <w:rFonts w:ascii="Univers 57 Condensed" w:hAnsi="Univers 57 Condensed"/>
        <w:b/>
        <w:sz w:val="32"/>
      </w:rPr>
    </w:pPr>
  </w:p>
  <w:tbl>
    <w:tblPr>
      <w:tblW w:w="9090" w:type="dxa"/>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790"/>
      <w:gridCol w:w="3780"/>
      <w:gridCol w:w="990"/>
      <w:gridCol w:w="1530"/>
    </w:tblGrid>
    <w:tr w:rsidR="00AA42D9" w14:paraId="6770167F" w14:textId="77777777">
      <w:trPr>
        <w:cantSplit/>
        <w:trHeight w:hRule="exact" w:val="320"/>
      </w:trPr>
      <w:tc>
        <w:tcPr>
          <w:tcW w:w="2790" w:type="dxa"/>
        </w:tcPr>
        <w:p w14:paraId="685DCED1" w14:textId="77777777" w:rsidR="00AA42D9" w:rsidRPr="005013E2" w:rsidRDefault="00AA42D9">
          <w:pPr>
            <w:pStyle w:val="Header"/>
            <w:rPr>
              <w:rFonts w:ascii="Calibri" w:hAnsi="Calibri" w:cs="Calibri"/>
              <w:sz w:val="18"/>
            </w:rPr>
          </w:pPr>
          <w:r w:rsidRPr="005013E2">
            <w:rPr>
              <w:rFonts w:ascii="Calibri" w:hAnsi="Calibri" w:cs="Calibri"/>
              <w:sz w:val="18"/>
            </w:rPr>
            <w:t>Prepared by: K. Hollingworth</w:t>
          </w:r>
        </w:p>
        <w:p w14:paraId="71D41E29" w14:textId="77777777" w:rsidR="00AA42D9" w:rsidRPr="005013E2" w:rsidRDefault="00AA42D9">
          <w:pPr>
            <w:pStyle w:val="Header"/>
            <w:widowControl/>
            <w:jc w:val="center"/>
            <w:rPr>
              <w:rFonts w:ascii="Calibri" w:hAnsi="Calibri" w:cs="Calibri"/>
              <w:sz w:val="18"/>
            </w:rPr>
          </w:pPr>
        </w:p>
      </w:tc>
      <w:tc>
        <w:tcPr>
          <w:tcW w:w="3780" w:type="dxa"/>
          <w:tcBorders>
            <w:left w:val="nil"/>
            <w:bottom w:val="nil"/>
          </w:tcBorders>
        </w:tcPr>
        <w:p w14:paraId="7195FCDC" w14:textId="77777777" w:rsidR="00AA42D9" w:rsidRPr="005013E2" w:rsidRDefault="00AA42D9">
          <w:pPr>
            <w:pStyle w:val="Header"/>
            <w:widowControl/>
            <w:jc w:val="center"/>
            <w:rPr>
              <w:rFonts w:ascii="Calibri" w:hAnsi="Calibri" w:cs="Calibri"/>
              <w:b/>
              <w:color w:val="000000"/>
            </w:rPr>
          </w:pPr>
          <w:r w:rsidRPr="005013E2">
            <w:rPr>
              <w:rFonts w:ascii="Calibri" w:hAnsi="Calibri" w:cs="Calibri"/>
              <w:b/>
              <w:color w:val="000000"/>
            </w:rPr>
            <w:t>ROMA, QUEENSLAND</w:t>
          </w:r>
        </w:p>
        <w:p w14:paraId="22126867" w14:textId="77777777" w:rsidR="00AA42D9" w:rsidRPr="005013E2" w:rsidRDefault="00AA42D9">
          <w:pPr>
            <w:pStyle w:val="Header"/>
            <w:widowControl/>
            <w:jc w:val="center"/>
            <w:rPr>
              <w:rFonts w:ascii="Calibri" w:hAnsi="Calibri" w:cs="Calibri"/>
              <w:b/>
              <w:color w:val="000080"/>
            </w:rPr>
          </w:pPr>
        </w:p>
        <w:p w14:paraId="373C0139" w14:textId="77777777" w:rsidR="00AA42D9" w:rsidRPr="005013E2" w:rsidRDefault="00AA42D9">
          <w:pPr>
            <w:pStyle w:val="Header"/>
            <w:widowControl/>
            <w:jc w:val="center"/>
            <w:rPr>
              <w:rFonts w:ascii="Calibri" w:hAnsi="Calibri" w:cs="Calibri"/>
              <w:b/>
              <w:color w:val="000080"/>
            </w:rPr>
          </w:pPr>
        </w:p>
        <w:p w14:paraId="1407BE54" w14:textId="77777777" w:rsidR="00AA42D9" w:rsidRPr="005013E2" w:rsidRDefault="00AA42D9">
          <w:pPr>
            <w:pStyle w:val="Header"/>
            <w:widowControl/>
            <w:jc w:val="center"/>
            <w:rPr>
              <w:rFonts w:ascii="Calibri" w:hAnsi="Calibri" w:cs="Calibri"/>
              <w:b/>
              <w:color w:val="000080"/>
            </w:rPr>
          </w:pPr>
        </w:p>
      </w:tc>
      <w:tc>
        <w:tcPr>
          <w:tcW w:w="2520" w:type="dxa"/>
          <w:gridSpan w:val="2"/>
          <w:tcBorders>
            <w:left w:val="nil"/>
          </w:tcBorders>
        </w:tcPr>
        <w:p w14:paraId="081D4F19" w14:textId="35AD3080" w:rsidR="00AA42D9" w:rsidRPr="005013E2" w:rsidRDefault="00AA42D9" w:rsidP="00C23489">
          <w:pPr>
            <w:pStyle w:val="Header"/>
            <w:rPr>
              <w:rFonts w:ascii="Calibri" w:hAnsi="Calibri" w:cs="Calibri"/>
              <w:sz w:val="18"/>
            </w:rPr>
          </w:pPr>
          <w:r w:rsidRPr="005013E2">
            <w:rPr>
              <w:rFonts w:ascii="Calibri" w:hAnsi="Calibri" w:cs="Calibri"/>
              <w:sz w:val="18"/>
            </w:rPr>
            <w:t xml:space="preserve">Ref: </w:t>
          </w:r>
          <w:r w:rsidR="00AD4A15">
            <w:rPr>
              <w:rFonts w:ascii="Calibri" w:hAnsi="Calibri" w:cs="Calibri"/>
              <w:sz w:val="18"/>
            </w:rPr>
            <w:t>HSE_LP_E</w:t>
          </w:r>
          <w:r w:rsidR="004725BF">
            <w:rPr>
              <w:rFonts w:ascii="Calibri" w:hAnsi="Calibri" w:cs="Calibri"/>
              <w:sz w:val="18"/>
            </w:rPr>
            <w:t>M</w:t>
          </w:r>
          <w:r w:rsidR="00AD4A15">
            <w:rPr>
              <w:rFonts w:ascii="Calibri" w:hAnsi="Calibri" w:cs="Calibri"/>
              <w:sz w:val="18"/>
            </w:rPr>
            <w:t>P_</w:t>
          </w:r>
          <w:r w:rsidR="00A7282F">
            <w:rPr>
              <w:rFonts w:ascii="Calibri" w:hAnsi="Calibri" w:cs="Calibri"/>
              <w:sz w:val="18"/>
            </w:rPr>
            <w:t>18</w:t>
          </w:r>
          <w:r w:rsidR="00AD4A15">
            <w:rPr>
              <w:rFonts w:ascii="Calibri" w:hAnsi="Calibri" w:cs="Calibri"/>
              <w:sz w:val="18"/>
            </w:rPr>
            <w:t>Sep</w:t>
          </w:r>
          <w:r w:rsidR="006E6607">
            <w:rPr>
              <w:rFonts w:ascii="Calibri" w:hAnsi="Calibri" w:cs="Calibri"/>
              <w:sz w:val="18"/>
            </w:rPr>
            <w:t>1</w:t>
          </w:r>
          <w:r w:rsidR="00A7282F">
            <w:rPr>
              <w:rFonts w:ascii="Calibri" w:hAnsi="Calibri" w:cs="Calibri"/>
              <w:sz w:val="18"/>
            </w:rPr>
            <w:t>9</w:t>
          </w:r>
        </w:p>
      </w:tc>
    </w:tr>
    <w:tr w:rsidR="00AA42D9" w14:paraId="384B042A" w14:textId="77777777">
      <w:trPr>
        <w:cantSplit/>
        <w:trHeight w:hRule="exact" w:val="320"/>
      </w:trPr>
      <w:tc>
        <w:tcPr>
          <w:tcW w:w="2790" w:type="dxa"/>
        </w:tcPr>
        <w:p w14:paraId="521BEA9D" w14:textId="77777777" w:rsidR="00AA42D9" w:rsidRPr="005013E2" w:rsidRDefault="00AA42D9">
          <w:pPr>
            <w:pStyle w:val="Header"/>
            <w:rPr>
              <w:rFonts w:ascii="Calibri" w:hAnsi="Calibri" w:cs="Calibri"/>
              <w:sz w:val="18"/>
            </w:rPr>
          </w:pPr>
          <w:r w:rsidRPr="005013E2">
            <w:rPr>
              <w:rFonts w:ascii="Calibri" w:hAnsi="Calibri" w:cs="Calibri"/>
              <w:sz w:val="18"/>
            </w:rPr>
            <w:t>Verified by: K. Hollingworth</w:t>
          </w:r>
        </w:p>
        <w:p w14:paraId="14047922" w14:textId="77777777" w:rsidR="00AA42D9" w:rsidRPr="005013E2" w:rsidRDefault="00AA42D9">
          <w:pPr>
            <w:pStyle w:val="Header"/>
            <w:widowControl/>
            <w:jc w:val="center"/>
            <w:rPr>
              <w:rFonts w:ascii="Calibri" w:hAnsi="Calibri" w:cs="Calibri"/>
              <w:sz w:val="18"/>
            </w:rPr>
          </w:pPr>
        </w:p>
      </w:tc>
      <w:tc>
        <w:tcPr>
          <w:tcW w:w="3780" w:type="dxa"/>
          <w:tcBorders>
            <w:top w:val="nil"/>
            <w:left w:val="nil"/>
            <w:bottom w:val="nil"/>
          </w:tcBorders>
        </w:tcPr>
        <w:p w14:paraId="0AA7B6A4" w14:textId="77777777" w:rsidR="00AA42D9" w:rsidRPr="005013E2" w:rsidRDefault="00AA42D9">
          <w:pPr>
            <w:pStyle w:val="Header"/>
            <w:widowControl/>
            <w:jc w:val="center"/>
            <w:rPr>
              <w:rFonts w:ascii="Calibri" w:hAnsi="Calibri" w:cs="Calibri"/>
            </w:rPr>
          </w:pPr>
          <w:r w:rsidRPr="005013E2">
            <w:rPr>
              <w:rFonts w:ascii="Calibri" w:hAnsi="Calibri" w:cs="Calibri"/>
              <w:b/>
            </w:rPr>
            <w:t>EMERGENCY</w:t>
          </w:r>
        </w:p>
      </w:tc>
      <w:tc>
        <w:tcPr>
          <w:tcW w:w="990" w:type="dxa"/>
          <w:tcBorders>
            <w:left w:val="nil"/>
          </w:tcBorders>
        </w:tcPr>
        <w:p w14:paraId="5F166846" w14:textId="77777777" w:rsidR="00AA42D9" w:rsidRPr="005013E2" w:rsidRDefault="00AA42D9" w:rsidP="006E6607">
          <w:pPr>
            <w:pStyle w:val="Header"/>
            <w:rPr>
              <w:rFonts w:ascii="Calibri" w:hAnsi="Calibri" w:cs="Calibri"/>
              <w:sz w:val="18"/>
            </w:rPr>
          </w:pPr>
          <w:r w:rsidRPr="005013E2">
            <w:rPr>
              <w:rFonts w:ascii="Calibri" w:hAnsi="Calibri" w:cs="Calibri"/>
              <w:sz w:val="18"/>
            </w:rPr>
            <w:t>Rev: 2.</w:t>
          </w:r>
          <w:r w:rsidR="006E6607">
            <w:rPr>
              <w:rFonts w:ascii="Calibri" w:hAnsi="Calibri" w:cs="Calibri"/>
              <w:sz w:val="18"/>
            </w:rPr>
            <w:t>1</w:t>
          </w:r>
        </w:p>
      </w:tc>
      <w:tc>
        <w:tcPr>
          <w:tcW w:w="1530" w:type="dxa"/>
          <w:tcBorders>
            <w:left w:val="nil"/>
          </w:tcBorders>
        </w:tcPr>
        <w:p w14:paraId="79AB3632" w14:textId="77777777" w:rsidR="00AA42D9" w:rsidRPr="005013E2" w:rsidRDefault="00AA42D9">
          <w:pPr>
            <w:pStyle w:val="Header"/>
            <w:rPr>
              <w:rFonts w:ascii="Calibri" w:hAnsi="Calibri" w:cs="Calibri"/>
              <w:sz w:val="18"/>
            </w:rPr>
          </w:pPr>
          <w:bookmarkStart w:id="36" w:name="_Toc429024916"/>
          <w:r w:rsidRPr="005013E2">
            <w:rPr>
              <w:rFonts w:ascii="Calibri" w:hAnsi="Calibri" w:cs="Calibri"/>
              <w:sz w:val="18"/>
            </w:rPr>
            <w:t xml:space="preserve">Page </w:t>
          </w:r>
          <w:r w:rsidRPr="005013E2">
            <w:rPr>
              <w:rFonts w:ascii="Calibri" w:hAnsi="Calibri" w:cs="Calibri"/>
              <w:sz w:val="18"/>
            </w:rPr>
            <w:fldChar w:fldCharType="begin"/>
          </w:r>
          <w:r w:rsidRPr="005013E2">
            <w:rPr>
              <w:rFonts w:ascii="Calibri" w:hAnsi="Calibri" w:cs="Calibri"/>
              <w:sz w:val="18"/>
            </w:rPr>
            <w:instrText xml:space="preserve"> PAGE </w:instrText>
          </w:r>
          <w:r w:rsidRPr="005013E2">
            <w:rPr>
              <w:rFonts w:ascii="Calibri" w:hAnsi="Calibri" w:cs="Calibri"/>
              <w:sz w:val="18"/>
            </w:rPr>
            <w:fldChar w:fldCharType="separate"/>
          </w:r>
          <w:r w:rsidR="003D4C16">
            <w:rPr>
              <w:rFonts w:ascii="Calibri" w:hAnsi="Calibri" w:cs="Calibri"/>
              <w:noProof/>
              <w:sz w:val="18"/>
            </w:rPr>
            <w:t>1</w:t>
          </w:r>
          <w:r w:rsidRPr="005013E2">
            <w:rPr>
              <w:rFonts w:ascii="Calibri" w:hAnsi="Calibri" w:cs="Calibri"/>
              <w:sz w:val="18"/>
            </w:rPr>
            <w:fldChar w:fldCharType="end"/>
          </w:r>
          <w:r w:rsidRPr="005013E2">
            <w:rPr>
              <w:rFonts w:ascii="Calibri" w:hAnsi="Calibri" w:cs="Calibri"/>
              <w:sz w:val="18"/>
            </w:rPr>
            <w:t xml:space="preserve"> of </w:t>
          </w:r>
          <w:r w:rsidRPr="005013E2">
            <w:rPr>
              <w:rFonts w:ascii="Calibri" w:hAnsi="Calibri" w:cs="Calibri"/>
              <w:sz w:val="18"/>
            </w:rPr>
            <w:fldChar w:fldCharType="begin"/>
          </w:r>
          <w:r w:rsidRPr="005013E2">
            <w:rPr>
              <w:rFonts w:ascii="Calibri" w:hAnsi="Calibri" w:cs="Calibri"/>
              <w:sz w:val="18"/>
            </w:rPr>
            <w:instrText xml:space="preserve"> NUMPAGES </w:instrText>
          </w:r>
          <w:r w:rsidRPr="005013E2">
            <w:rPr>
              <w:rFonts w:ascii="Calibri" w:hAnsi="Calibri" w:cs="Calibri"/>
              <w:sz w:val="18"/>
            </w:rPr>
            <w:fldChar w:fldCharType="separate"/>
          </w:r>
          <w:r w:rsidR="003D4C16">
            <w:rPr>
              <w:rFonts w:ascii="Calibri" w:hAnsi="Calibri" w:cs="Calibri"/>
              <w:noProof/>
              <w:sz w:val="18"/>
            </w:rPr>
            <w:t>22</w:t>
          </w:r>
          <w:r w:rsidRPr="005013E2">
            <w:rPr>
              <w:rFonts w:ascii="Calibri" w:hAnsi="Calibri" w:cs="Calibri"/>
              <w:sz w:val="18"/>
            </w:rPr>
            <w:fldChar w:fldCharType="end"/>
          </w:r>
        </w:p>
      </w:tc>
    </w:tr>
    <w:tr w:rsidR="00AA42D9" w14:paraId="7097D53F" w14:textId="77777777">
      <w:trPr>
        <w:cantSplit/>
        <w:trHeight w:hRule="exact" w:val="360"/>
      </w:trPr>
      <w:tc>
        <w:tcPr>
          <w:tcW w:w="2790" w:type="dxa"/>
        </w:tcPr>
        <w:p w14:paraId="30EB9D98" w14:textId="77777777" w:rsidR="00AA42D9" w:rsidRPr="005013E2" w:rsidRDefault="00AA42D9">
          <w:pPr>
            <w:pStyle w:val="Header"/>
            <w:rPr>
              <w:rFonts w:ascii="Calibri" w:hAnsi="Calibri" w:cs="Calibri"/>
              <w:sz w:val="18"/>
            </w:rPr>
          </w:pPr>
          <w:r w:rsidRPr="005013E2">
            <w:rPr>
              <w:rFonts w:ascii="Calibri" w:hAnsi="Calibri" w:cs="Calibri"/>
              <w:sz w:val="18"/>
            </w:rPr>
            <w:t>Approved by:  J. Hollingworth</w:t>
          </w:r>
        </w:p>
        <w:p w14:paraId="5A099DFE" w14:textId="77777777" w:rsidR="00AA42D9" w:rsidRPr="005013E2" w:rsidRDefault="00AA42D9">
          <w:pPr>
            <w:pStyle w:val="Header"/>
            <w:rPr>
              <w:rFonts w:ascii="Calibri" w:hAnsi="Calibri" w:cs="Calibri"/>
              <w:sz w:val="18"/>
            </w:rPr>
          </w:pPr>
          <w:r w:rsidRPr="005013E2">
            <w:rPr>
              <w:rFonts w:ascii="Calibri" w:hAnsi="Calibri" w:cs="Calibri"/>
              <w:b/>
              <w:sz w:val="18"/>
            </w:rPr>
            <w:t xml:space="preserve"> </w:t>
          </w:r>
        </w:p>
      </w:tc>
      <w:tc>
        <w:tcPr>
          <w:tcW w:w="3780" w:type="dxa"/>
          <w:tcBorders>
            <w:top w:val="nil"/>
            <w:left w:val="nil"/>
          </w:tcBorders>
        </w:tcPr>
        <w:p w14:paraId="3DFF07F1" w14:textId="77777777" w:rsidR="00AA42D9" w:rsidRPr="005013E2" w:rsidRDefault="00AA42D9" w:rsidP="004725BF">
          <w:pPr>
            <w:pStyle w:val="Header"/>
            <w:widowControl/>
            <w:jc w:val="center"/>
            <w:rPr>
              <w:rFonts w:ascii="Calibri" w:hAnsi="Calibri" w:cs="Calibri"/>
              <w:b/>
            </w:rPr>
          </w:pPr>
          <w:r w:rsidRPr="005013E2">
            <w:rPr>
              <w:rFonts w:ascii="Calibri" w:hAnsi="Calibri" w:cs="Calibri"/>
              <w:b/>
            </w:rPr>
            <w:t xml:space="preserve"> </w:t>
          </w:r>
          <w:r w:rsidR="004725BF">
            <w:rPr>
              <w:rFonts w:ascii="Calibri" w:hAnsi="Calibri" w:cs="Calibri"/>
              <w:b/>
            </w:rPr>
            <w:t>MANAGEMENT</w:t>
          </w:r>
          <w:r w:rsidRPr="005013E2">
            <w:rPr>
              <w:rFonts w:ascii="Calibri" w:hAnsi="Calibri" w:cs="Calibri"/>
              <w:b/>
            </w:rPr>
            <w:t xml:space="preserve"> </w:t>
          </w:r>
          <w:smartTag w:uri="urn:schemas-microsoft-com:office:smarttags" w:element="stockticker">
            <w:r w:rsidRPr="005013E2">
              <w:rPr>
                <w:rFonts w:ascii="Calibri" w:hAnsi="Calibri" w:cs="Calibri"/>
                <w:b/>
              </w:rPr>
              <w:t>PLAN</w:t>
            </w:r>
          </w:smartTag>
        </w:p>
      </w:tc>
      <w:tc>
        <w:tcPr>
          <w:tcW w:w="2520" w:type="dxa"/>
          <w:gridSpan w:val="2"/>
          <w:tcBorders>
            <w:left w:val="nil"/>
          </w:tcBorders>
        </w:tcPr>
        <w:p w14:paraId="7BE08D40" w14:textId="64BA10E4" w:rsidR="00AA42D9" w:rsidRPr="005013E2" w:rsidRDefault="00AA42D9" w:rsidP="00AD4A15">
          <w:pPr>
            <w:pStyle w:val="Header"/>
            <w:rPr>
              <w:rFonts w:ascii="Calibri" w:hAnsi="Calibri" w:cs="Calibri"/>
              <w:sz w:val="18"/>
            </w:rPr>
          </w:pPr>
          <w:r w:rsidRPr="005013E2">
            <w:rPr>
              <w:rFonts w:ascii="Calibri" w:hAnsi="Calibri" w:cs="Calibri"/>
              <w:sz w:val="18"/>
            </w:rPr>
            <w:t xml:space="preserve">Issued: </w:t>
          </w:r>
          <w:r w:rsidR="00A7282F">
            <w:rPr>
              <w:rFonts w:ascii="Calibri" w:hAnsi="Calibri" w:cs="Calibri"/>
              <w:sz w:val="18"/>
            </w:rPr>
            <w:t>18</w:t>
          </w:r>
          <w:r w:rsidR="00AD4A15">
            <w:rPr>
              <w:rFonts w:ascii="Calibri" w:hAnsi="Calibri" w:cs="Calibri"/>
              <w:sz w:val="18"/>
            </w:rPr>
            <w:t>-Sep</w:t>
          </w:r>
          <w:r w:rsidR="00316C19">
            <w:rPr>
              <w:rFonts w:ascii="Calibri" w:hAnsi="Calibri" w:cs="Calibri"/>
              <w:sz w:val="18"/>
            </w:rPr>
            <w:t>-1</w:t>
          </w:r>
          <w:r w:rsidR="00A7282F">
            <w:rPr>
              <w:rFonts w:ascii="Calibri" w:hAnsi="Calibri" w:cs="Calibri"/>
              <w:sz w:val="18"/>
            </w:rPr>
            <w:t>9</w:t>
          </w:r>
        </w:p>
      </w:tc>
    </w:tr>
    <w:bookmarkEnd w:id="36"/>
  </w:tbl>
  <w:p w14:paraId="0BDCBB9D" w14:textId="77777777" w:rsidR="00AA42D9" w:rsidRDefault="00AA42D9" w:rsidP="0089329D">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4D914" w14:textId="77777777" w:rsidR="00AA42D9" w:rsidRDefault="0019646B">
    <w:pPr>
      <w:pStyle w:val="Header"/>
    </w:pPr>
    <w:r>
      <w:rPr>
        <w:noProof/>
        <w:lang w:val="en-AU" w:eastAsia="en-AU"/>
      </w:rPr>
      <w:pict w14:anchorId="545F6DA3">
        <v:shapetype id="_x0000_t202" coordsize="21600,21600" o:spt="202" path="m,l,21600r21600,l21600,xe">
          <v:stroke joinstyle="miter"/>
          <v:path gradientshapeok="t" o:connecttype="rect"/>
        </v:shapetype>
        <v:shape id="Classification12" o:spid="_x0000_s2049" type="#_x0000_t202" style="position:absolute;margin-left:476.45pt;margin-top:0;width:35pt;height:769.7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" stroked="f">
          <v:textbox style="layout-flow:vertical;mso-layout-flow-alt:top-to-bottom">
            <w:txbxContent>
              <w:p w14:paraId="2EA50A19" w14:textId="77777777" w:rsidR="00AA42D9" w:rsidRDefault="00AA42D9">
                <w:pPr>
                  <w:jc w:val="center"/>
                  <w:rPr>
                    <w:rFonts w:ascii="Arial" w:hAnsi="Arial"/>
                    <w:b/>
                    <w:color w:val="C0C0C0"/>
                  </w:rPr>
                </w:pPr>
                <w:r>
                  <w:rPr>
                    <w:rFonts w:ascii="Arial" w:hAnsi="Arial"/>
                    <w:b/>
                    <w:color w:val="C0C0C0"/>
                  </w:rPr>
                  <w:t>Schlumberger Private</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9A6D50"/>
    <w:multiLevelType w:val="singleLevel"/>
    <w:tmpl w:val="E558154C"/>
    <w:lvl w:ilvl="0">
      <w:start w:val="3"/>
      <w:numFmt w:val="lowerLetter"/>
      <w:lvlText w:val="%1. "/>
      <w:legacy w:legacy="1" w:legacySpace="0" w:legacyIndent="360"/>
      <w:lvlJc w:val="left"/>
      <w:pPr>
        <w:ind w:left="1080" w:hanging="360"/>
      </w:pPr>
      <w:rPr>
        <w:b/>
        <w:i/>
        <w:sz w:val="24"/>
      </w:rPr>
    </w:lvl>
  </w:abstractNum>
  <w:abstractNum w:abstractNumId="2" w15:restartNumberingAfterBreak="0">
    <w:nsid w:val="0B0A2CBD"/>
    <w:multiLevelType w:val="multilevel"/>
    <w:tmpl w:val="9FC013E0"/>
    <w:lvl w:ilvl="0">
      <w:start w:val="11"/>
      <w:numFmt w:val="decimal"/>
      <w:lvlText w:val="%1.0"/>
      <w:lvlJc w:val="left"/>
      <w:pPr>
        <w:tabs>
          <w:tab w:val="num" w:pos="360"/>
        </w:tabs>
        <w:ind w:left="360" w:hanging="360"/>
      </w:pPr>
      <w:rPr>
        <w:rFonts w:eastAsia="Times New Roman" w:hint="default"/>
        <w:b/>
      </w:rPr>
    </w:lvl>
    <w:lvl w:ilvl="1">
      <w:start w:val="1"/>
      <w:numFmt w:val="decimal"/>
      <w:lvlText w:val="%1.%2"/>
      <w:lvlJc w:val="left"/>
      <w:pPr>
        <w:tabs>
          <w:tab w:val="num" w:pos="1069"/>
        </w:tabs>
        <w:ind w:left="1069" w:hanging="360"/>
      </w:pPr>
      <w:rPr>
        <w:rFonts w:eastAsia="Times New Roman" w:hint="default"/>
      </w:rPr>
    </w:lvl>
    <w:lvl w:ilvl="2">
      <w:start w:val="1"/>
      <w:numFmt w:val="decimal"/>
      <w:lvlText w:val="%1.%2.%3"/>
      <w:lvlJc w:val="left"/>
      <w:pPr>
        <w:tabs>
          <w:tab w:val="num" w:pos="2138"/>
        </w:tabs>
        <w:ind w:left="2138" w:hanging="720"/>
      </w:pPr>
      <w:rPr>
        <w:rFonts w:eastAsia="Times New Roman" w:hint="default"/>
      </w:rPr>
    </w:lvl>
    <w:lvl w:ilvl="3">
      <w:start w:val="1"/>
      <w:numFmt w:val="decimal"/>
      <w:lvlText w:val="%1.%2.%3.%4"/>
      <w:lvlJc w:val="left"/>
      <w:pPr>
        <w:tabs>
          <w:tab w:val="num" w:pos="2847"/>
        </w:tabs>
        <w:ind w:left="2847" w:hanging="720"/>
      </w:pPr>
      <w:rPr>
        <w:rFonts w:eastAsia="Times New Roman" w:hint="default"/>
      </w:rPr>
    </w:lvl>
    <w:lvl w:ilvl="4">
      <w:start w:val="1"/>
      <w:numFmt w:val="decimal"/>
      <w:lvlText w:val="%1.%2.%3.%4.%5"/>
      <w:lvlJc w:val="left"/>
      <w:pPr>
        <w:tabs>
          <w:tab w:val="num" w:pos="3556"/>
        </w:tabs>
        <w:ind w:left="3556" w:hanging="720"/>
      </w:pPr>
      <w:rPr>
        <w:rFonts w:eastAsia="Times New Roman" w:hint="default"/>
      </w:rPr>
    </w:lvl>
    <w:lvl w:ilvl="5">
      <w:start w:val="1"/>
      <w:numFmt w:val="decimal"/>
      <w:lvlText w:val="%1.%2.%3.%4.%5.%6"/>
      <w:lvlJc w:val="left"/>
      <w:pPr>
        <w:tabs>
          <w:tab w:val="num" w:pos="4625"/>
        </w:tabs>
        <w:ind w:left="4625" w:hanging="1080"/>
      </w:pPr>
      <w:rPr>
        <w:rFonts w:eastAsia="Times New Roman" w:hint="default"/>
      </w:rPr>
    </w:lvl>
    <w:lvl w:ilvl="6">
      <w:start w:val="1"/>
      <w:numFmt w:val="decimal"/>
      <w:lvlText w:val="%1.%2.%3.%4.%5.%6.%7"/>
      <w:lvlJc w:val="left"/>
      <w:pPr>
        <w:tabs>
          <w:tab w:val="num" w:pos="5334"/>
        </w:tabs>
        <w:ind w:left="5334" w:hanging="1080"/>
      </w:pPr>
      <w:rPr>
        <w:rFonts w:eastAsia="Times New Roman" w:hint="default"/>
      </w:rPr>
    </w:lvl>
    <w:lvl w:ilvl="7">
      <w:start w:val="1"/>
      <w:numFmt w:val="decimal"/>
      <w:lvlText w:val="%1.%2.%3.%4.%5.%6.%7.%8"/>
      <w:lvlJc w:val="left"/>
      <w:pPr>
        <w:tabs>
          <w:tab w:val="num" w:pos="6403"/>
        </w:tabs>
        <w:ind w:left="6403" w:hanging="1440"/>
      </w:pPr>
      <w:rPr>
        <w:rFonts w:eastAsia="Times New Roman" w:hint="default"/>
      </w:rPr>
    </w:lvl>
    <w:lvl w:ilvl="8">
      <w:start w:val="1"/>
      <w:numFmt w:val="decimal"/>
      <w:lvlText w:val="%1.%2.%3.%4.%5.%6.%7.%8.%9"/>
      <w:lvlJc w:val="left"/>
      <w:pPr>
        <w:tabs>
          <w:tab w:val="num" w:pos="7112"/>
        </w:tabs>
        <w:ind w:left="7112" w:hanging="1440"/>
      </w:pPr>
      <w:rPr>
        <w:rFonts w:eastAsia="Times New Roman" w:hint="default"/>
      </w:rPr>
    </w:lvl>
  </w:abstractNum>
  <w:abstractNum w:abstractNumId="3" w15:restartNumberingAfterBreak="0">
    <w:nsid w:val="0C443B3D"/>
    <w:multiLevelType w:val="multilevel"/>
    <w:tmpl w:val="A69E90CA"/>
    <w:lvl w:ilvl="0">
      <w:start w:val="10"/>
      <w:numFmt w:val="decimal"/>
      <w:lvlText w:val="%1.0"/>
      <w:lvlJc w:val="left"/>
      <w:pPr>
        <w:tabs>
          <w:tab w:val="num" w:pos="360"/>
        </w:tabs>
        <w:ind w:left="360" w:hanging="360"/>
      </w:pPr>
      <w:rPr>
        <w:rFonts w:eastAsia="Times New Roman" w:hint="default"/>
        <w:b/>
      </w:rPr>
    </w:lvl>
    <w:lvl w:ilvl="1">
      <w:start w:val="1"/>
      <w:numFmt w:val="decimal"/>
      <w:lvlText w:val="%1.%2"/>
      <w:lvlJc w:val="left"/>
      <w:pPr>
        <w:tabs>
          <w:tab w:val="num" w:pos="1069"/>
        </w:tabs>
        <w:ind w:left="1069" w:hanging="360"/>
      </w:pPr>
      <w:rPr>
        <w:rFonts w:eastAsia="Times New Roman" w:hint="default"/>
      </w:rPr>
    </w:lvl>
    <w:lvl w:ilvl="2">
      <w:start w:val="1"/>
      <w:numFmt w:val="decimal"/>
      <w:lvlText w:val="%1.%2.%3"/>
      <w:lvlJc w:val="left"/>
      <w:pPr>
        <w:tabs>
          <w:tab w:val="num" w:pos="2138"/>
        </w:tabs>
        <w:ind w:left="2138" w:hanging="720"/>
      </w:pPr>
      <w:rPr>
        <w:rFonts w:eastAsia="Times New Roman" w:hint="default"/>
      </w:rPr>
    </w:lvl>
    <w:lvl w:ilvl="3">
      <w:start w:val="1"/>
      <w:numFmt w:val="decimal"/>
      <w:lvlText w:val="%1.%2.%3.%4"/>
      <w:lvlJc w:val="left"/>
      <w:pPr>
        <w:tabs>
          <w:tab w:val="num" w:pos="2847"/>
        </w:tabs>
        <w:ind w:left="2847" w:hanging="720"/>
      </w:pPr>
      <w:rPr>
        <w:rFonts w:eastAsia="Times New Roman" w:hint="default"/>
      </w:rPr>
    </w:lvl>
    <w:lvl w:ilvl="4">
      <w:start w:val="1"/>
      <w:numFmt w:val="decimal"/>
      <w:lvlText w:val="%1.%2.%3.%4.%5"/>
      <w:lvlJc w:val="left"/>
      <w:pPr>
        <w:tabs>
          <w:tab w:val="num" w:pos="3556"/>
        </w:tabs>
        <w:ind w:left="3556" w:hanging="720"/>
      </w:pPr>
      <w:rPr>
        <w:rFonts w:eastAsia="Times New Roman" w:hint="default"/>
      </w:rPr>
    </w:lvl>
    <w:lvl w:ilvl="5">
      <w:start w:val="1"/>
      <w:numFmt w:val="decimal"/>
      <w:lvlText w:val="%1.%2.%3.%4.%5.%6"/>
      <w:lvlJc w:val="left"/>
      <w:pPr>
        <w:tabs>
          <w:tab w:val="num" w:pos="4625"/>
        </w:tabs>
        <w:ind w:left="4625" w:hanging="1080"/>
      </w:pPr>
      <w:rPr>
        <w:rFonts w:eastAsia="Times New Roman" w:hint="default"/>
      </w:rPr>
    </w:lvl>
    <w:lvl w:ilvl="6">
      <w:start w:val="1"/>
      <w:numFmt w:val="decimal"/>
      <w:lvlText w:val="%1.%2.%3.%4.%5.%6.%7"/>
      <w:lvlJc w:val="left"/>
      <w:pPr>
        <w:tabs>
          <w:tab w:val="num" w:pos="5334"/>
        </w:tabs>
        <w:ind w:left="5334" w:hanging="1080"/>
      </w:pPr>
      <w:rPr>
        <w:rFonts w:eastAsia="Times New Roman" w:hint="default"/>
      </w:rPr>
    </w:lvl>
    <w:lvl w:ilvl="7">
      <w:start w:val="1"/>
      <w:numFmt w:val="decimal"/>
      <w:lvlText w:val="%1.%2.%3.%4.%5.%6.%7.%8"/>
      <w:lvlJc w:val="left"/>
      <w:pPr>
        <w:tabs>
          <w:tab w:val="num" w:pos="6403"/>
        </w:tabs>
        <w:ind w:left="6403" w:hanging="1440"/>
      </w:pPr>
      <w:rPr>
        <w:rFonts w:eastAsia="Times New Roman" w:hint="default"/>
      </w:rPr>
    </w:lvl>
    <w:lvl w:ilvl="8">
      <w:start w:val="1"/>
      <w:numFmt w:val="decimal"/>
      <w:lvlText w:val="%1.%2.%3.%4.%5.%6.%7.%8.%9"/>
      <w:lvlJc w:val="left"/>
      <w:pPr>
        <w:tabs>
          <w:tab w:val="num" w:pos="7112"/>
        </w:tabs>
        <w:ind w:left="7112" w:hanging="1440"/>
      </w:pPr>
      <w:rPr>
        <w:rFonts w:eastAsia="Times New Roman" w:hint="default"/>
      </w:rPr>
    </w:lvl>
  </w:abstractNum>
  <w:abstractNum w:abstractNumId="4" w15:restartNumberingAfterBreak="0">
    <w:nsid w:val="0DEC3A93"/>
    <w:multiLevelType w:val="hybridMultilevel"/>
    <w:tmpl w:val="5F2ED55C"/>
    <w:lvl w:ilvl="0" w:tplc="DCA8D4E4">
      <w:start w:val="1"/>
      <w:numFmt w:val="decimal"/>
      <w:lvlText w:val="%1."/>
      <w:lvlJc w:val="left"/>
      <w:pPr>
        <w:tabs>
          <w:tab w:val="num" w:pos="720"/>
        </w:tabs>
        <w:ind w:left="720" w:hanging="360"/>
      </w:pPr>
      <w:rPr>
        <w:b w:val="0"/>
      </w:rPr>
    </w:lvl>
    <w:lvl w:ilvl="1" w:tplc="6F3810AA" w:tentative="1">
      <w:start w:val="1"/>
      <w:numFmt w:val="decimal"/>
      <w:lvlText w:val="%2."/>
      <w:lvlJc w:val="left"/>
      <w:pPr>
        <w:tabs>
          <w:tab w:val="num" w:pos="1440"/>
        </w:tabs>
        <w:ind w:left="1440" w:hanging="360"/>
      </w:pPr>
    </w:lvl>
    <w:lvl w:ilvl="2" w:tplc="C11E26FE" w:tentative="1">
      <w:start w:val="1"/>
      <w:numFmt w:val="decimal"/>
      <w:lvlText w:val="%3."/>
      <w:lvlJc w:val="left"/>
      <w:pPr>
        <w:tabs>
          <w:tab w:val="num" w:pos="2160"/>
        </w:tabs>
        <w:ind w:left="2160" w:hanging="360"/>
      </w:pPr>
    </w:lvl>
    <w:lvl w:ilvl="3" w:tplc="54965FF6" w:tentative="1">
      <w:start w:val="1"/>
      <w:numFmt w:val="decimal"/>
      <w:lvlText w:val="%4."/>
      <w:lvlJc w:val="left"/>
      <w:pPr>
        <w:tabs>
          <w:tab w:val="num" w:pos="2880"/>
        </w:tabs>
        <w:ind w:left="2880" w:hanging="360"/>
      </w:pPr>
    </w:lvl>
    <w:lvl w:ilvl="4" w:tplc="D45A27A0" w:tentative="1">
      <w:start w:val="1"/>
      <w:numFmt w:val="decimal"/>
      <w:lvlText w:val="%5."/>
      <w:lvlJc w:val="left"/>
      <w:pPr>
        <w:tabs>
          <w:tab w:val="num" w:pos="3600"/>
        </w:tabs>
        <w:ind w:left="3600" w:hanging="360"/>
      </w:pPr>
    </w:lvl>
    <w:lvl w:ilvl="5" w:tplc="755E2956" w:tentative="1">
      <w:start w:val="1"/>
      <w:numFmt w:val="decimal"/>
      <w:lvlText w:val="%6."/>
      <w:lvlJc w:val="left"/>
      <w:pPr>
        <w:tabs>
          <w:tab w:val="num" w:pos="4320"/>
        </w:tabs>
        <w:ind w:left="4320" w:hanging="360"/>
      </w:pPr>
    </w:lvl>
    <w:lvl w:ilvl="6" w:tplc="49FC99D6" w:tentative="1">
      <w:start w:val="1"/>
      <w:numFmt w:val="decimal"/>
      <w:lvlText w:val="%7."/>
      <w:lvlJc w:val="left"/>
      <w:pPr>
        <w:tabs>
          <w:tab w:val="num" w:pos="5040"/>
        </w:tabs>
        <w:ind w:left="5040" w:hanging="360"/>
      </w:pPr>
    </w:lvl>
    <w:lvl w:ilvl="7" w:tplc="3FC6E586" w:tentative="1">
      <w:start w:val="1"/>
      <w:numFmt w:val="decimal"/>
      <w:lvlText w:val="%8."/>
      <w:lvlJc w:val="left"/>
      <w:pPr>
        <w:tabs>
          <w:tab w:val="num" w:pos="5760"/>
        </w:tabs>
        <w:ind w:left="5760" w:hanging="360"/>
      </w:pPr>
    </w:lvl>
    <w:lvl w:ilvl="8" w:tplc="005C2344" w:tentative="1">
      <w:start w:val="1"/>
      <w:numFmt w:val="decimal"/>
      <w:lvlText w:val="%9."/>
      <w:lvlJc w:val="left"/>
      <w:pPr>
        <w:tabs>
          <w:tab w:val="num" w:pos="6480"/>
        </w:tabs>
        <w:ind w:left="6480" w:hanging="360"/>
      </w:pPr>
    </w:lvl>
  </w:abstractNum>
  <w:abstractNum w:abstractNumId="5" w15:restartNumberingAfterBreak="0">
    <w:nsid w:val="11DA0924"/>
    <w:multiLevelType w:val="hybridMultilevel"/>
    <w:tmpl w:val="F9CCB756"/>
    <w:lvl w:ilvl="0" w:tplc="04090001">
      <w:start w:val="1"/>
      <w:numFmt w:val="bullet"/>
      <w:lvlText w:val=""/>
      <w:lvlJc w:val="left"/>
      <w:pPr>
        <w:tabs>
          <w:tab w:val="num" w:pos="1069"/>
        </w:tabs>
        <w:ind w:left="1069"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210D40"/>
    <w:multiLevelType w:val="hybridMultilevel"/>
    <w:tmpl w:val="159C7F2A"/>
    <w:lvl w:ilvl="0" w:tplc="04090001">
      <w:start w:val="1"/>
      <w:numFmt w:val="bullet"/>
      <w:lvlText w:val=""/>
      <w:lvlJc w:val="left"/>
      <w:pPr>
        <w:tabs>
          <w:tab w:val="num" w:pos="1069"/>
        </w:tabs>
        <w:ind w:left="1069"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645F6A"/>
    <w:multiLevelType w:val="multilevel"/>
    <w:tmpl w:val="21146F3C"/>
    <w:lvl w:ilvl="0">
      <w:start w:val="19"/>
      <w:numFmt w:val="decimal"/>
      <w:lvlText w:val="%1.0"/>
      <w:lvlJc w:val="left"/>
      <w:pPr>
        <w:tabs>
          <w:tab w:val="num" w:pos="360"/>
        </w:tabs>
        <w:ind w:left="360" w:hanging="360"/>
      </w:pPr>
      <w:rPr>
        <w:rFonts w:eastAsia="Times New Roman" w:hint="default"/>
        <w:b/>
      </w:rPr>
    </w:lvl>
    <w:lvl w:ilvl="1">
      <w:start w:val="1"/>
      <w:numFmt w:val="decimal"/>
      <w:lvlText w:val="%1.%2"/>
      <w:lvlJc w:val="left"/>
      <w:pPr>
        <w:tabs>
          <w:tab w:val="num" w:pos="1069"/>
        </w:tabs>
        <w:ind w:left="1069" w:hanging="360"/>
      </w:pPr>
      <w:rPr>
        <w:rFonts w:eastAsia="Times New Roman" w:hint="default"/>
      </w:rPr>
    </w:lvl>
    <w:lvl w:ilvl="2">
      <w:start w:val="1"/>
      <w:numFmt w:val="decimal"/>
      <w:lvlText w:val="%1.%2.%3"/>
      <w:lvlJc w:val="left"/>
      <w:pPr>
        <w:tabs>
          <w:tab w:val="num" w:pos="2138"/>
        </w:tabs>
        <w:ind w:left="2138" w:hanging="720"/>
      </w:pPr>
      <w:rPr>
        <w:rFonts w:eastAsia="Times New Roman" w:hint="default"/>
      </w:rPr>
    </w:lvl>
    <w:lvl w:ilvl="3">
      <w:start w:val="1"/>
      <w:numFmt w:val="decimal"/>
      <w:lvlText w:val="%1.%2.%3.%4"/>
      <w:lvlJc w:val="left"/>
      <w:pPr>
        <w:tabs>
          <w:tab w:val="num" w:pos="2847"/>
        </w:tabs>
        <w:ind w:left="2847" w:hanging="720"/>
      </w:pPr>
      <w:rPr>
        <w:rFonts w:eastAsia="Times New Roman" w:hint="default"/>
      </w:rPr>
    </w:lvl>
    <w:lvl w:ilvl="4">
      <w:start w:val="1"/>
      <w:numFmt w:val="decimal"/>
      <w:lvlText w:val="%1.%2.%3.%4.%5"/>
      <w:lvlJc w:val="left"/>
      <w:pPr>
        <w:tabs>
          <w:tab w:val="num" w:pos="3556"/>
        </w:tabs>
        <w:ind w:left="3556" w:hanging="720"/>
      </w:pPr>
      <w:rPr>
        <w:rFonts w:eastAsia="Times New Roman" w:hint="default"/>
      </w:rPr>
    </w:lvl>
    <w:lvl w:ilvl="5">
      <w:start w:val="1"/>
      <w:numFmt w:val="decimal"/>
      <w:lvlText w:val="%1.%2.%3.%4.%5.%6"/>
      <w:lvlJc w:val="left"/>
      <w:pPr>
        <w:tabs>
          <w:tab w:val="num" w:pos="4625"/>
        </w:tabs>
        <w:ind w:left="4625" w:hanging="1080"/>
      </w:pPr>
      <w:rPr>
        <w:rFonts w:eastAsia="Times New Roman" w:hint="default"/>
      </w:rPr>
    </w:lvl>
    <w:lvl w:ilvl="6">
      <w:start w:val="1"/>
      <w:numFmt w:val="decimal"/>
      <w:lvlText w:val="%1.%2.%3.%4.%5.%6.%7"/>
      <w:lvlJc w:val="left"/>
      <w:pPr>
        <w:tabs>
          <w:tab w:val="num" w:pos="5334"/>
        </w:tabs>
        <w:ind w:left="5334" w:hanging="1080"/>
      </w:pPr>
      <w:rPr>
        <w:rFonts w:eastAsia="Times New Roman" w:hint="default"/>
      </w:rPr>
    </w:lvl>
    <w:lvl w:ilvl="7">
      <w:start w:val="1"/>
      <w:numFmt w:val="decimal"/>
      <w:lvlText w:val="%1.%2.%3.%4.%5.%6.%7.%8"/>
      <w:lvlJc w:val="left"/>
      <w:pPr>
        <w:tabs>
          <w:tab w:val="num" w:pos="6403"/>
        </w:tabs>
        <w:ind w:left="6403" w:hanging="1440"/>
      </w:pPr>
      <w:rPr>
        <w:rFonts w:eastAsia="Times New Roman" w:hint="default"/>
      </w:rPr>
    </w:lvl>
    <w:lvl w:ilvl="8">
      <w:start w:val="1"/>
      <w:numFmt w:val="decimal"/>
      <w:lvlText w:val="%1.%2.%3.%4.%5.%6.%7.%8.%9"/>
      <w:lvlJc w:val="left"/>
      <w:pPr>
        <w:tabs>
          <w:tab w:val="num" w:pos="7112"/>
        </w:tabs>
        <w:ind w:left="7112" w:hanging="1440"/>
      </w:pPr>
      <w:rPr>
        <w:rFonts w:eastAsia="Times New Roman" w:hint="default"/>
      </w:rPr>
    </w:lvl>
  </w:abstractNum>
  <w:abstractNum w:abstractNumId="8" w15:restartNumberingAfterBreak="0">
    <w:nsid w:val="1F5537E0"/>
    <w:multiLevelType w:val="singleLevel"/>
    <w:tmpl w:val="F3BC3618"/>
    <w:lvl w:ilvl="0">
      <w:start w:val="1"/>
      <w:numFmt w:val="lowerLetter"/>
      <w:lvlText w:val="%1. "/>
      <w:legacy w:legacy="1" w:legacySpace="0" w:legacyIndent="360"/>
      <w:lvlJc w:val="left"/>
      <w:pPr>
        <w:ind w:left="1080" w:hanging="360"/>
      </w:pPr>
      <w:rPr>
        <w:b/>
        <w:i/>
        <w:sz w:val="24"/>
      </w:rPr>
    </w:lvl>
  </w:abstractNum>
  <w:abstractNum w:abstractNumId="9" w15:restartNumberingAfterBreak="0">
    <w:nsid w:val="211D1296"/>
    <w:multiLevelType w:val="multilevel"/>
    <w:tmpl w:val="A0206A14"/>
    <w:lvl w:ilvl="0">
      <w:start w:val="15"/>
      <w:numFmt w:val="decimal"/>
      <w:lvlText w:val="%1.0"/>
      <w:lvlJc w:val="left"/>
      <w:pPr>
        <w:tabs>
          <w:tab w:val="num" w:pos="360"/>
        </w:tabs>
        <w:ind w:left="360" w:hanging="360"/>
      </w:pPr>
      <w:rPr>
        <w:rFonts w:eastAsia="Times New Roman" w:hint="default"/>
        <w:b/>
      </w:rPr>
    </w:lvl>
    <w:lvl w:ilvl="1">
      <w:start w:val="1"/>
      <w:numFmt w:val="decimal"/>
      <w:lvlText w:val="%1.%2"/>
      <w:lvlJc w:val="left"/>
      <w:pPr>
        <w:tabs>
          <w:tab w:val="num" w:pos="1069"/>
        </w:tabs>
        <w:ind w:left="1069" w:hanging="360"/>
      </w:pPr>
      <w:rPr>
        <w:rFonts w:eastAsia="Times New Roman" w:hint="default"/>
      </w:rPr>
    </w:lvl>
    <w:lvl w:ilvl="2">
      <w:start w:val="1"/>
      <w:numFmt w:val="decimal"/>
      <w:lvlText w:val="%1.%2.%3"/>
      <w:lvlJc w:val="left"/>
      <w:pPr>
        <w:tabs>
          <w:tab w:val="num" w:pos="2138"/>
        </w:tabs>
        <w:ind w:left="2138" w:hanging="720"/>
      </w:pPr>
      <w:rPr>
        <w:rFonts w:eastAsia="Times New Roman" w:hint="default"/>
      </w:rPr>
    </w:lvl>
    <w:lvl w:ilvl="3">
      <w:start w:val="1"/>
      <w:numFmt w:val="decimal"/>
      <w:lvlText w:val="%1.%2.%3.%4"/>
      <w:lvlJc w:val="left"/>
      <w:pPr>
        <w:tabs>
          <w:tab w:val="num" w:pos="2847"/>
        </w:tabs>
        <w:ind w:left="2847" w:hanging="720"/>
      </w:pPr>
      <w:rPr>
        <w:rFonts w:eastAsia="Times New Roman" w:hint="default"/>
      </w:rPr>
    </w:lvl>
    <w:lvl w:ilvl="4">
      <w:start w:val="1"/>
      <w:numFmt w:val="decimal"/>
      <w:lvlText w:val="%1.%2.%3.%4.%5"/>
      <w:lvlJc w:val="left"/>
      <w:pPr>
        <w:tabs>
          <w:tab w:val="num" w:pos="3556"/>
        </w:tabs>
        <w:ind w:left="3556" w:hanging="720"/>
      </w:pPr>
      <w:rPr>
        <w:rFonts w:eastAsia="Times New Roman" w:hint="default"/>
      </w:rPr>
    </w:lvl>
    <w:lvl w:ilvl="5">
      <w:start w:val="1"/>
      <w:numFmt w:val="decimal"/>
      <w:lvlText w:val="%1.%2.%3.%4.%5.%6"/>
      <w:lvlJc w:val="left"/>
      <w:pPr>
        <w:tabs>
          <w:tab w:val="num" w:pos="4625"/>
        </w:tabs>
        <w:ind w:left="4625" w:hanging="1080"/>
      </w:pPr>
      <w:rPr>
        <w:rFonts w:eastAsia="Times New Roman" w:hint="default"/>
      </w:rPr>
    </w:lvl>
    <w:lvl w:ilvl="6">
      <w:start w:val="1"/>
      <w:numFmt w:val="decimal"/>
      <w:lvlText w:val="%1.%2.%3.%4.%5.%6.%7"/>
      <w:lvlJc w:val="left"/>
      <w:pPr>
        <w:tabs>
          <w:tab w:val="num" w:pos="5334"/>
        </w:tabs>
        <w:ind w:left="5334" w:hanging="1080"/>
      </w:pPr>
      <w:rPr>
        <w:rFonts w:eastAsia="Times New Roman" w:hint="default"/>
      </w:rPr>
    </w:lvl>
    <w:lvl w:ilvl="7">
      <w:start w:val="1"/>
      <w:numFmt w:val="decimal"/>
      <w:lvlText w:val="%1.%2.%3.%4.%5.%6.%7.%8"/>
      <w:lvlJc w:val="left"/>
      <w:pPr>
        <w:tabs>
          <w:tab w:val="num" w:pos="6403"/>
        </w:tabs>
        <w:ind w:left="6403" w:hanging="1440"/>
      </w:pPr>
      <w:rPr>
        <w:rFonts w:eastAsia="Times New Roman" w:hint="default"/>
      </w:rPr>
    </w:lvl>
    <w:lvl w:ilvl="8">
      <w:start w:val="1"/>
      <w:numFmt w:val="decimal"/>
      <w:lvlText w:val="%1.%2.%3.%4.%5.%6.%7.%8.%9"/>
      <w:lvlJc w:val="left"/>
      <w:pPr>
        <w:tabs>
          <w:tab w:val="num" w:pos="7112"/>
        </w:tabs>
        <w:ind w:left="7112" w:hanging="1440"/>
      </w:pPr>
      <w:rPr>
        <w:rFonts w:eastAsia="Times New Roman" w:hint="default"/>
      </w:rPr>
    </w:lvl>
  </w:abstractNum>
  <w:abstractNum w:abstractNumId="10" w15:restartNumberingAfterBreak="0">
    <w:nsid w:val="219B7875"/>
    <w:multiLevelType w:val="hybridMultilevel"/>
    <w:tmpl w:val="CE2272EC"/>
    <w:lvl w:ilvl="0" w:tplc="2CBCB772">
      <w:start w:val="1"/>
      <w:numFmt w:val="bullet"/>
      <w:lvlText w:val=""/>
      <w:lvlJc w:val="left"/>
      <w:pPr>
        <w:tabs>
          <w:tab w:val="num" w:pos="720"/>
        </w:tabs>
        <w:ind w:left="720" w:hanging="360"/>
      </w:pPr>
      <w:rPr>
        <w:rFonts w:ascii="Symbol" w:hAnsi="Symbol" w:hint="default"/>
        <w:sz w:val="20"/>
      </w:rPr>
    </w:lvl>
    <w:lvl w:ilvl="1" w:tplc="401620B8">
      <w:start w:val="1"/>
      <w:numFmt w:val="bullet"/>
      <w:lvlText w:val="o"/>
      <w:lvlJc w:val="left"/>
      <w:pPr>
        <w:tabs>
          <w:tab w:val="num" w:pos="1440"/>
        </w:tabs>
        <w:ind w:left="1440" w:hanging="360"/>
      </w:pPr>
      <w:rPr>
        <w:rFonts w:ascii="Courier New" w:hAnsi="Courier New" w:hint="default"/>
        <w:sz w:val="20"/>
      </w:rPr>
    </w:lvl>
    <w:lvl w:ilvl="2" w:tplc="742660B6" w:tentative="1">
      <w:start w:val="1"/>
      <w:numFmt w:val="bullet"/>
      <w:lvlText w:val=""/>
      <w:lvlJc w:val="left"/>
      <w:pPr>
        <w:tabs>
          <w:tab w:val="num" w:pos="2160"/>
        </w:tabs>
        <w:ind w:left="2160" w:hanging="360"/>
      </w:pPr>
      <w:rPr>
        <w:rFonts w:ascii="Wingdings" w:hAnsi="Wingdings" w:hint="default"/>
        <w:sz w:val="20"/>
      </w:rPr>
    </w:lvl>
    <w:lvl w:ilvl="3" w:tplc="BC5240A2" w:tentative="1">
      <w:start w:val="1"/>
      <w:numFmt w:val="bullet"/>
      <w:lvlText w:val=""/>
      <w:lvlJc w:val="left"/>
      <w:pPr>
        <w:tabs>
          <w:tab w:val="num" w:pos="2880"/>
        </w:tabs>
        <w:ind w:left="2880" w:hanging="360"/>
      </w:pPr>
      <w:rPr>
        <w:rFonts w:ascii="Wingdings" w:hAnsi="Wingdings" w:hint="default"/>
        <w:sz w:val="20"/>
      </w:rPr>
    </w:lvl>
    <w:lvl w:ilvl="4" w:tplc="017C29EE" w:tentative="1">
      <w:start w:val="1"/>
      <w:numFmt w:val="bullet"/>
      <w:lvlText w:val=""/>
      <w:lvlJc w:val="left"/>
      <w:pPr>
        <w:tabs>
          <w:tab w:val="num" w:pos="3600"/>
        </w:tabs>
        <w:ind w:left="3600" w:hanging="360"/>
      </w:pPr>
      <w:rPr>
        <w:rFonts w:ascii="Wingdings" w:hAnsi="Wingdings" w:hint="default"/>
        <w:sz w:val="20"/>
      </w:rPr>
    </w:lvl>
    <w:lvl w:ilvl="5" w:tplc="DA08DE2A" w:tentative="1">
      <w:start w:val="1"/>
      <w:numFmt w:val="bullet"/>
      <w:lvlText w:val=""/>
      <w:lvlJc w:val="left"/>
      <w:pPr>
        <w:tabs>
          <w:tab w:val="num" w:pos="4320"/>
        </w:tabs>
        <w:ind w:left="4320" w:hanging="360"/>
      </w:pPr>
      <w:rPr>
        <w:rFonts w:ascii="Wingdings" w:hAnsi="Wingdings" w:hint="default"/>
        <w:sz w:val="20"/>
      </w:rPr>
    </w:lvl>
    <w:lvl w:ilvl="6" w:tplc="6D8032B4" w:tentative="1">
      <w:start w:val="1"/>
      <w:numFmt w:val="bullet"/>
      <w:lvlText w:val=""/>
      <w:lvlJc w:val="left"/>
      <w:pPr>
        <w:tabs>
          <w:tab w:val="num" w:pos="5040"/>
        </w:tabs>
        <w:ind w:left="5040" w:hanging="360"/>
      </w:pPr>
      <w:rPr>
        <w:rFonts w:ascii="Wingdings" w:hAnsi="Wingdings" w:hint="default"/>
        <w:sz w:val="20"/>
      </w:rPr>
    </w:lvl>
    <w:lvl w:ilvl="7" w:tplc="7AAED6D8" w:tentative="1">
      <w:start w:val="1"/>
      <w:numFmt w:val="bullet"/>
      <w:lvlText w:val=""/>
      <w:lvlJc w:val="left"/>
      <w:pPr>
        <w:tabs>
          <w:tab w:val="num" w:pos="5760"/>
        </w:tabs>
        <w:ind w:left="5760" w:hanging="360"/>
      </w:pPr>
      <w:rPr>
        <w:rFonts w:ascii="Wingdings" w:hAnsi="Wingdings" w:hint="default"/>
        <w:sz w:val="20"/>
      </w:rPr>
    </w:lvl>
    <w:lvl w:ilvl="8" w:tplc="BBB48AEC"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D5489"/>
    <w:multiLevelType w:val="hybridMultilevel"/>
    <w:tmpl w:val="820EDDE8"/>
    <w:lvl w:ilvl="0" w:tplc="A39C4AD0">
      <w:start w:val="1"/>
      <w:numFmt w:val="decimal"/>
      <w:lvlText w:val="%1."/>
      <w:lvlJc w:val="left"/>
      <w:pPr>
        <w:tabs>
          <w:tab w:val="num" w:pos="720"/>
        </w:tabs>
        <w:ind w:left="720" w:hanging="360"/>
      </w:pPr>
    </w:lvl>
    <w:lvl w:ilvl="1" w:tplc="7A966808" w:tentative="1">
      <w:start w:val="1"/>
      <w:numFmt w:val="decimal"/>
      <w:lvlText w:val="%2."/>
      <w:lvlJc w:val="left"/>
      <w:pPr>
        <w:tabs>
          <w:tab w:val="num" w:pos="1440"/>
        </w:tabs>
        <w:ind w:left="1440" w:hanging="360"/>
      </w:pPr>
    </w:lvl>
    <w:lvl w:ilvl="2" w:tplc="6762B5B0" w:tentative="1">
      <w:start w:val="1"/>
      <w:numFmt w:val="decimal"/>
      <w:lvlText w:val="%3."/>
      <w:lvlJc w:val="left"/>
      <w:pPr>
        <w:tabs>
          <w:tab w:val="num" w:pos="2160"/>
        </w:tabs>
        <w:ind w:left="2160" w:hanging="360"/>
      </w:pPr>
    </w:lvl>
    <w:lvl w:ilvl="3" w:tplc="B9E63CAE" w:tentative="1">
      <w:start w:val="1"/>
      <w:numFmt w:val="decimal"/>
      <w:lvlText w:val="%4."/>
      <w:lvlJc w:val="left"/>
      <w:pPr>
        <w:tabs>
          <w:tab w:val="num" w:pos="2880"/>
        </w:tabs>
        <w:ind w:left="2880" w:hanging="360"/>
      </w:pPr>
    </w:lvl>
    <w:lvl w:ilvl="4" w:tplc="393648A0" w:tentative="1">
      <w:start w:val="1"/>
      <w:numFmt w:val="decimal"/>
      <w:lvlText w:val="%5."/>
      <w:lvlJc w:val="left"/>
      <w:pPr>
        <w:tabs>
          <w:tab w:val="num" w:pos="3600"/>
        </w:tabs>
        <w:ind w:left="3600" w:hanging="360"/>
      </w:pPr>
    </w:lvl>
    <w:lvl w:ilvl="5" w:tplc="7C08C97C" w:tentative="1">
      <w:start w:val="1"/>
      <w:numFmt w:val="decimal"/>
      <w:lvlText w:val="%6."/>
      <w:lvlJc w:val="left"/>
      <w:pPr>
        <w:tabs>
          <w:tab w:val="num" w:pos="4320"/>
        </w:tabs>
        <w:ind w:left="4320" w:hanging="360"/>
      </w:pPr>
    </w:lvl>
    <w:lvl w:ilvl="6" w:tplc="4AF63B7E" w:tentative="1">
      <w:start w:val="1"/>
      <w:numFmt w:val="decimal"/>
      <w:lvlText w:val="%7."/>
      <w:lvlJc w:val="left"/>
      <w:pPr>
        <w:tabs>
          <w:tab w:val="num" w:pos="5040"/>
        </w:tabs>
        <w:ind w:left="5040" w:hanging="360"/>
      </w:pPr>
    </w:lvl>
    <w:lvl w:ilvl="7" w:tplc="9B4C39D4" w:tentative="1">
      <w:start w:val="1"/>
      <w:numFmt w:val="decimal"/>
      <w:lvlText w:val="%8."/>
      <w:lvlJc w:val="left"/>
      <w:pPr>
        <w:tabs>
          <w:tab w:val="num" w:pos="5760"/>
        </w:tabs>
        <w:ind w:left="5760" w:hanging="360"/>
      </w:pPr>
    </w:lvl>
    <w:lvl w:ilvl="8" w:tplc="E2D80B92" w:tentative="1">
      <w:start w:val="1"/>
      <w:numFmt w:val="decimal"/>
      <w:lvlText w:val="%9."/>
      <w:lvlJc w:val="left"/>
      <w:pPr>
        <w:tabs>
          <w:tab w:val="num" w:pos="6480"/>
        </w:tabs>
        <w:ind w:left="6480" w:hanging="360"/>
      </w:pPr>
    </w:lvl>
  </w:abstractNum>
  <w:abstractNum w:abstractNumId="12" w15:restartNumberingAfterBreak="0">
    <w:nsid w:val="290C7E30"/>
    <w:multiLevelType w:val="hybridMultilevel"/>
    <w:tmpl w:val="159C7F2A"/>
    <w:lvl w:ilvl="0" w:tplc="04090001">
      <w:start w:val="1"/>
      <w:numFmt w:val="bullet"/>
      <w:lvlText w:val=""/>
      <w:lvlJc w:val="left"/>
      <w:pPr>
        <w:tabs>
          <w:tab w:val="num" w:pos="1069"/>
        </w:tabs>
        <w:ind w:left="1069"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924754"/>
    <w:multiLevelType w:val="singleLevel"/>
    <w:tmpl w:val="B1A0D130"/>
    <w:lvl w:ilvl="0">
      <w:start w:val="1"/>
      <w:numFmt w:val="decimal"/>
      <w:lvlText w:val="%1."/>
      <w:legacy w:legacy="1" w:legacySpace="0" w:legacyIndent="360"/>
      <w:lvlJc w:val="left"/>
      <w:pPr>
        <w:ind w:left="360" w:hanging="360"/>
      </w:pPr>
      <w:rPr>
        <w:rFonts w:ascii="Times" w:hAnsi="Times" w:hint="default"/>
        <w:b/>
        <w:i w:val="0"/>
      </w:rPr>
    </w:lvl>
  </w:abstractNum>
  <w:abstractNum w:abstractNumId="14" w15:restartNumberingAfterBreak="0">
    <w:nsid w:val="36105275"/>
    <w:multiLevelType w:val="singleLevel"/>
    <w:tmpl w:val="577A527E"/>
    <w:lvl w:ilvl="0">
      <w:start w:val="4"/>
      <w:numFmt w:val="lowerLetter"/>
      <w:lvlText w:val="%1. "/>
      <w:legacy w:legacy="1" w:legacySpace="0" w:legacyIndent="360"/>
      <w:lvlJc w:val="left"/>
      <w:pPr>
        <w:ind w:left="1080" w:hanging="360"/>
      </w:pPr>
      <w:rPr>
        <w:b/>
        <w:i/>
        <w:sz w:val="24"/>
      </w:rPr>
    </w:lvl>
  </w:abstractNum>
  <w:abstractNum w:abstractNumId="15" w15:restartNumberingAfterBreak="0">
    <w:nsid w:val="41506E39"/>
    <w:multiLevelType w:val="hybridMultilevel"/>
    <w:tmpl w:val="5B1CB7EE"/>
    <w:lvl w:ilvl="0" w:tplc="04090001">
      <w:start w:val="1"/>
      <w:numFmt w:val="bullet"/>
      <w:lvlText w:val=""/>
      <w:lvlJc w:val="left"/>
      <w:pPr>
        <w:tabs>
          <w:tab w:val="num" w:pos="1069"/>
        </w:tabs>
        <w:ind w:left="1069"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BD3601"/>
    <w:multiLevelType w:val="hybridMultilevel"/>
    <w:tmpl w:val="159C7F2A"/>
    <w:lvl w:ilvl="0" w:tplc="04090001">
      <w:start w:val="1"/>
      <w:numFmt w:val="bullet"/>
      <w:lvlText w:val=""/>
      <w:lvlJc w:val="left"/>
      <w:pPr>
        <w:tabs>
          <w:tab w:val="num" w:pos="1069"/>
        </w:tabs>
        <w:ind w:left="1069"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423BF9"/>
    <w:multiLevelType w:val="hybridMultilevel"/>
    <w:tmpl w:val="F9CCB756"/>
    <w:lvl w:ilvl="0" w:tplc="04090001">
      <w:start w:val="1"/>
      <w:numFmt w:val="bullet"/>
      <w:lvlText w:val=""/>
      <w:lvlJc w:val="left"/>
      <w:pPr>
        <w:tabs>
          <w:tab w:val="num" w:pos="1069"/>
        </w:tabs>
        <w:ind w:left="1069"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C65D19"/>
    <w:multiLevelType w:val="singleLevel"/>
    <w:tmpl w:val="A5F88A32"/>
    <w:lvl w:ilvl="0">
      <w:start w:val="2"/>
      <w:numFmt w:val="lowerLetter"/>
      <w:lvlText w:val="%1. "/>
      <w:legacy w:legacy="1" w:legacySpace="0" w:legacyIndent="360"/>
      <w:lvlJc w:val="left"/>
      <w:pPr>
        <w:ind w:left="1080" w:hanging="360"/>
      </w:pPr>
      <w:rPr>
        <w:b/>
        <w:i/>
        <w:sz w:val="24"/>
      </w:rPr>
    </w:lvl>
  </w:abstractNum>
  <w:abstractNum w:abstractNumId="19" w15:restartNumberingAfterBreak="0">
    <w:nsid w:val="5C393E4A"/>
    <w:multiLevelType w:val="hybridMultilevel"/>
    <w:tmpl w:val="5B1CB7EE"/>
    <w:lvl w:ilvl="0" w:tplc="04090001">
      <w:start w:val="1"/>
      <w:numFmt w:val="bullet"/>
      <w:lvlText w:val=""/>
      <w:lvlJc w:val="left"/>
      <w:pPr>
        <w:tabs>
          <w:tab w:val="num" w:pos="1069"/>
        </w:tabs>
        <w:ind w:left="1069"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3993879"/>
    <w:multiLevelType w:val="multilevel"/>
    <w:tmpl w:val="2F2642CA"/>
    <w:lvl w:ilvl="0">
      <w:start w:val="18"/>
      <w:numFmt w:val="decimal"/>
      <w:lvlText w:val="%1.0"/>
      <w:lvlJc w:val="left"/>
      <w:pPr>
        <w:tabs>
          <w:tab w:val="num" w:pos="360"/>
        </w:tabs>
        <w:ind w:left="360" w:hanging="360"/>
      </w:pPr>
      <w:rPr>
        <w:rFonts w:eastAsia="Times New Roman" w:hint="default"/>
        <w:b/>
      </w:rPr>
    </w:lvl>
    <w:lvl w:ilvl="1">
      <w:start w:val="1"/>
      <w:numFmt w:val="decimal"/>
      <w:lvlText w:val="%1.%2"/>
      <w:lvlJc w:val="left"/>
      <w:pPr>
        <w:tabs>
          <w:tab w:val="num" w:pos="1069"/>
        </w:tabs>
        <w:ind w:left="1069" w:hanging="360"/>
      </w:pPr>
      <w:rPr>
        <w:rFonts w:eastAsia="Times New Roman" w:hint="default"/>
      </w:rPr>
    </w:lvl>
    <w:lvl w:ilvl="2">
      <w:start w:val="1"/>
      <w:numFmt w:val="decimal"/>
      <w:lvlText w:val="%1.%2.%3"/>
      <w:lvlJc w:val="left"/>
      <w:pPr>
        <w:tabs>
          <w:tab w:val="num" w:pos="2138"/>
        </w:tabs>
        <w:ind w:left="2138" w:hanging="720"/>
      </w:pPr>
      <w:rPr>
        <w:rFonts w:eastAsia="Times New Roman" w:hint="default"/>
      </w:rPr>
    </w:lvl>
    <w:lvl w:ilvl="3">
      <w:start w:val="1"/>
      <w:numFmt w:val="decimal"/>
      <w:lvlText w:val="%1.%2.%3.%4"/>
      <w:lvlJc w:val="left"/>
      <w:pPr>
        <w:tabs>
          <w:tab w:val="num" w:pos="2847"/>
        </w:tabs>
        <w:ind w:left="2847" w:hanging="720"/>
      </w:pPr>
      <w:rPr>
        <w:rFonts w:eastAsia="Times New Roman" w:hint="default"/>
      </w:rPr>
    </w:lvl>
    <w:lvl w:ilvl="4">
      <w:start w:val="1"/>
      <w:numFmt w:val="decimal"/>
      <w:lvlText w:val="%1.%2.%3.%4.%5"/>
      <w:lvlJc w:val="left"/>
      <w:pPr>
        <w:tabs>
          <w:tab w:val="num" w:pos="3556"/>
        </w:tabs>
        <w:ind w:left="3556" w:hanging="720"/>
      </w:pPr>
      <w:rPr>
        <w:rFonts w:eastAsia="Times New Roman" w:hint="default"/>
      </w:rPr>
    </w:lvl>
    <w:lvl w:ilvl="5">
      <w:start w:val="1"/>
      <w:numFmt w:val="decimal"/>
      <w:lvlText w:val="%1.%2.%3.%4.%5.%6"/>
      <w:lvlJc w:val="left"/>
      <w:pPr>
        <w:tabs>
          <w:tab w:val="num" w:pos="4625"/>
        </w:tabs>
        <w:ind w:left="4625" w:hanging="1080"/>
      </w:pPr>
      <w:rPr>
        <w:rFonts w:eastAsia="Times New Roman" w:hint="default"/>
      </w:rPr>
    </w:lvl>
    <w:lvl w:ilvl="6">
      <w:start w:val="1"/>
      <w:numFmt w:val="decimal"/>
      <w:lvlText w:val="%1.%2.%3.%4.%5.%6.%7"/>
      <w:lvlJc w:val="left"/>
      <w:pPr>
        <w:tabs>
          <w:tab w:val="num" w:pos="5334"/>
        </w:tabs>
        <w:ind w:left="5334" w:hanging="1080"/>
      </w:pPr>
      <w:rPr>
        <w:rFonts w:eastAsia="Times New Roman" w:hint="default"/>
      </w:rPr>
    </w:lvl>
    <w:lvl w:ilvl="7">
      <w:start w:val="1"/>
      <w:numFmt w:val="decimal"/>
      <w:lvlText w:val="%1.%2.%3.%4.%5.%6.%7.%8"/>
      <w:lvlJc w:val="left"/>
      <w:pPr>
        <w:tabs>
          <w:tab w:val="num" w:pos="6403"/>
        </w:tabs>
        <w:ind w:left="6403" w:hanging="1440"/>
      </w:pPr>
      <w:rPr>
        <w:rFonts w:eastAsia="Times New Roman" w:hint="default"/>
      </w:rPr>
    </w:lvl>
    <w:lvl w:ilvl="8">
      <w:start w:val="1"/>
      <w:numFmt w:val="decimal"/>
      <w:lvlText w:val="%1.%2.%3.%4.%5.%6.%7.%8.%9"/>
      <w:lvlJc w:val="left"/>
      <w:pPr>
        <w:tabs>
          <w:tab w:val="num" w:pos="7112"/>
        </w:tabs>
        <w:ind w:left="7112" w:hanging="1440"/>
      </w:pPr>
      <w:rPr>
        <w:rFonts w:eastAsia="Times New Roman" w:hint="default"/>
      </w:rPr>
    </w:lvl>
  </w:abstractNum>
  <w:abstractNum w:abstractNumId="21" w15:restartNumberingAfterBreak="0">
    <w:nsid w:val="69110680"/>
    <w:multiLevelType w:val="singleLevel"/>
    <w:tmpl w:val="ECF04208"/>
    <w:lvl w:ilvl="0">
      <w:start w:val="1"/>
      <w:numFmt w:val="bullet"/>
      <w:pStyle w:val="TOC5"/>
      <w:lvlText w:val=""/>
      <w:lvlJc w:val="left"/>
      <w:pPr>
        <w:tabs>
          <w:tab w:val="num" w:pos="360"/>
        </w:tabs>
        <w:ind w:left="360" w:hanging="360"/>
      </w:pPr>
      <w:rPr>
        <w:rFonts w:ascii="Wingdings" w:hAnsi="Wingdings" w:hint="default"/>
      </w:rPr>
    </w:lvl>
  </w:abstractNum>
  <w:abstractNum w:abstractNumId="22" w15:restartNumberingAfterBreak="0">
    <w:nsid w:val="6D66289C"/>
    <w:multiLevelType w:val="multilevel"/>
    <w:tmpl w:val="9FC013E0"/>
    <w:lvl w:ilvl="0">
      <w:start w:val="11"/>
      <w:numFmt w:val="decimal"/>
      <w:lvlText w:val="%1.0"/>
      <w:lvlJc w:val="left"/>
      <w:pPr>
        <w:tabs>
          <w:tab w:val="num" w:pos="360"/>
        </w:tabs>
        <w:ind w:left="360" w:hanging="360"/>
      </w:pPr>
      <w:rPr>
        <w:rFonts w:eastAsia="Times New Roman" w:hint="default"/>
        <w:b/>
      </w:rPr>
    </w:lvl>
    <w:lvl w:ilvl="1">
      <w:start w:val="1"/>
      <w:numFmt w:val="decimal"/>
      <w:lvlText w:val="%1.%2"/>
      <w:lvlJc w:val="left"/>
      <w:pPr>
        <w:tabs>
          <w:tab w:val="num" w:pos="1069"/>
        </w:tabs>
        <w:ind w:left="1069" w:hanging="360"/>
      </w:pPr>
      <w:rPr>
        <w:rFonts w:eastAsia="Times New Roman" w:hint="default"/>
      </w:rPr>
    </w:lvl>
    <w:lvl w:ilvl="2">
      <w:start w:val="1"/>
      <w:numFmt w:val="decimal"/>
      <w:lvlText w:val="%1.%2.%3"/>
      <w:lvlJc w:val="left"/>
      <w:pPr>
        <w:tabs>
          <w:tab w:val="num" w:pos="2138"/>
        </w:tabs>
        <w:ind w:left="2138" w:hanging="720"/>
      </w:pPr>
      <w:rPr>
        <w:rFonts w:eastAsia="Times New Roman" w:hint="default"/>
      </w:rPr>
    </w:lvl>
    <w:lvl w:ilvl="3">
      <w:start w:val="1"/>
      <w:numFmt w:val="decimal"/>
      <w:lvlText w:val="%1.%2.%3.%4"/>
      <w:lvlJc w:val="left"/>
      <w:pPr>
        <w:tabs>
          <w:tab w:val="num" w:pos="2847"/>
        </w:tabs>
        <w:ind w:left="2847" w:hanging="720"/>
      </w:pPr>
      <w:rPr>
        <w:rFonts w:eastAsia="Times New Roman" w:hint="default"/>
      </w:rPr>
    </w:lvl>
    <w:lvl w:ilvl="4">
      <w:start w:val="1"/>
      <w:numFmt w:val="decimal"/>
      <w:lvlText w:val="%1.%2.%3.%4.%5"/>
      <w:lvlJc w:val="left"/>
      <w:pPr>
        <w:tabs>
          <w:tab w:val="num" w:pos="3556"/>
        </w:tabs>
        <w:ind w:left="3556" w:hanging="720"/>
      </w:pPr>
      <w:rPr>
        <w:rFonts w:eastAsia="Times New Roman" w:hint="default"/>
      </w:rPr>
    </w:lvl>
    <w:lvl w:ilvl="5">
      <w:start w:val="1"/>
      <w:numFmt w:val="decimal"/>
      <w:lvlText w:val="%1.%2.%3.%4.%5.%6"/>
      <w:lvlJc w:val="left"/>
      <w:pPr>
        <w:tabs>
          <w:tab w:val="num" w:pos="4625"/>
        </w:tabs>
        <w:ind w:left="4625" w:hanging="1080"/>
      </w:pPr>
      <w:rPr>
        <w:rFonts w:eastAsia="Times New Roman" w:hint="default"/>
      </w:rPr>
    </w:lvl>
    <w:lvl w:ilvl="6">
      <w:start w:val="1"/>
      <w:numFmt w:val="decimal"/>
      <w:lvlText w:val="%1.%2.%3.%4.%5.%6.%7"/>
      <w:lvlJc w:val="left"/>
      <w:pPr>
        <w:tabs>
          <w:tab w:val="num" w:pos="5334"/>
        </w:tabs>
        <w:ind w:left="5334" w:hanging="1080"/>
      </w:pPr>
      <w:rPr>
        <w:rFonts w:eastAsia="Times New Roman" w:hint="default"/>
      </w:rPr>
    </w:lvl>
    <w:lvl w:ilvl="7">
      <w:start w:val="1"/>
      <w:numFmt w:val="decimal"/>
      <w:lvlText w:val="%1.%2.%3.%4.%5.%6.%7.%8"/>
      <w:lvlJc w:val="left"/>
      <w:pPr>
        <w:tabs>
          <w:tab w:val="num" w:pos="6403"/>
        </w:tabs>
        <w:ind w:left="6403" w:hanging="1440"/>
      </w:pPr>
      <w:rPr>
        <w:rFonts w:eastAsia="Times New Roman" w:hint="default"/>
      </w:rPr>
    </w:lvl>
    <w:lvl w:ilvl="8">
      <w:start w:val="1"/>
      <w:numFmt w:val="decimal"/>
      <w:lvlText w:val="%1.%2.%3.%4.%5.%6.%7.%8.%9"/>
      <w:lvlJc w:val="left"/>
      <w:pPr>
        <w:tabs>
          <w:tab w:val="num" w:pos="7112"/>
        </w:tabs>
        <w:ind w:left="7112" w:hanging="1440"/>
      </w:pPr>
      <w:rPr>
        <w:rFonts w:eastAsia="Times New Roman" w:hint="default"/>
      </w:rPr>
    </w:lvl>
  </w:abstractNum>
  <w:abstractNum w:abstractNumId="23" w15:restartNumberingAfterBreak="0">
    <w:nsid w:val="6DFC3518"/>
    <w:multiLevelType w:val="singleLevel"/>
    <w:tmpl w:val="B1A0D130"/>
    <w:lvl w:ilvl="0">
      <w:start w:val="1"/>
      <w:numFmt w:val="decimal"/>
      <w:lvlText w:val="%1."/>
      <w:legacy w:legacy="1" w:legacySpace="0" w:legacyIndent="360"/>
      <w:lvlJc w:val="left"/>
      <w:pPr>
        <w:ind w:left="360" w:hanging="360"/>
      </w:pPr>
      <w:rPr>
        <w:rFonts w:ascii="Times" w:hAnsi="Times" w:hint="default"/>
        <w:b/>
        <w:i w:val="0"/>
      </w:rPr>
    </w:lvl>
  </w:abstractNum>
  <w:abstractNum w:abstractNumId="24" w15:restartNumberingAfterBreak="0">
    <w:nsid w:val="75DE103F"/>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5" w15:restartNumberingAfterBreak="0">
    <w:nsid w:val="786473C4"/>
    <w:multiLevelType w:val="hybridMultilevel"/>
    <w:tmpl w:val="159C7F2A"/>
    <w:lvl w:ilvl="0" w:tplc="04090001">
      <w:start w:val="1"/>
      <w:numFmt w:val="bullet"/>
      <w:lvlText w:val=""/>
      <w:lvlJc w:val="left"/>
      <w:pPr>
        <w:tabs>
          <w:tab w:val="num" w:pos="1069"/>
        </w:tabs>
        <w:ind w:left="1069"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A551D1"/>
    <w:multiLevelType w:val="singleLevel"/>
    <w:tmpl w:val="F3BC3618"/>
    <w:lvl w:ilvl="0">
      <w:start w:val="1"/>
      <w:numFmt w:val="lowerLetter"/>
      <w:lvlText w:val="%1. "/>
      <w:legacy w:legacy="1" w:legacySpace="0" w:legacyIndent="360"/>
      <w:lvlJc w:val="left"/>
      <w:pPr>
        <w:ind w:left="1080" w:hanging="360"/>
      </w:pPr>
      <w:rPr>
        <w:b/>
        <w:i/>
        <w:sz w:val="24"/>
      </w:rPr>
    </w:lvl>
  </w:abstractNum>
  <w:num w:numId="1">
    <w:abstractNumId w:val="21"/>
  </w:num>
  <w:num w:numId="2">
    <w:abstractNumId w:val="0"/>
    <w:lvlOverride w:ilvl="0">
      <w:lvl w:ilvl="0">
        <w:numFmt w:val="bullet"/>
        <w:lvlText w:val=""/>
        <w:legacy w:legacy="1" w:legacySpace="0" w:legacyIndent="360"/>
        <w:lvlJc w:val="left"/>
        <w:pPr>
          <w:ind w:left="360" w:hanging="360"/>
        </w:pPr>
        <w:rPr>
          <w:rFonts w:ascii="Symbol" w:hAnsi="Symbol" w:hint="default"/>
        </w:rPr>
      </w:lvl>
    </w:lvlOverride>
  </w:num>
  <w:num w:numId="3">
    <w:abstractNumId w:val="26"/>
    <w:lvlOverride w:ilvl="0">
      <w:startOverride w:val="1"/>
    </w:lvlOverride>
  </w:num>
  <w:num w:numId="4">
    <w:abstractNumId w:val="18"/>
    <w:lvlOverride w:ilvl="0">
      <w:startOverride w:val="2"/>
    </w:lvlOverride>
  </w:num>
  <w:num w:numId="5">
    <w:abstractNumId w:val="1"/>
    <w:lvlOverride w:ilvl="0">
      <w:startOverride w:val="3"/>
    </w:lvlOverride>
  </w:num>
  <w:num w:numId="6">
    <w:abstractNumId w:val="14"/>
    <w:lvlOverride w:ilvl="0">
      <w:startOverride w:val="4"/>
    </w:lvlOverride>
  </w:num>
  <w:num w:numId="7">
    <w:abstractNumId w:val="8"/>
    <w:lvlOverride w:ilvl="0">
      <w:startOverride w:val="1"/>
    </w:lvlOverride>
  </w:num>
  <w:num w:numId="8">
    <w:abstractNumId w:val="10"/>
  </w:num>
  <w:num w:numId="9">
    <w:abstractNumId w:val="4"/>
  </w:num>
  <w:num w:numId="10">
    <w:abstractNumId w:val="11"/>
  </w:num>
  <w:num w:numId="11">
    <w:abstractNumId w:val="15"/>
  </w:num>
  <w:num w:numId="12">
    <w:abstractNumId w:val="19"/>
  </w:num>
  <w:num w:numId="13">
    <w:abstractNumId w:val="17"/>
  </w:num>
  <w:num w:numId="14">
    <w:abstractNumId w:val="5"/>
  </w:num>
  <w:num w:numId="15">
    <w:abstractNumId w:val="12"/>
  </w:num>
  <w:num w:numId="16">
    <w:abstractNumId w:val="16"/>
  </w:num>
  <w:num w:numId="17">
    <w:abstractNumId w:val="25"/>
  </w:num>
  <w:num w:numId="18">
    <w:abstractNumId w:val="6"/>
  </w:num>
  <w:num w:numId="19">
    <w:abstractNumId w:val="13"/>
  </w:num>
  <w:num w:numId="20">
    <w:abstractNumId w:val="23"/>
  </w:num>
  <w:num w:numId="21">
    <w:abstractNumId w:val="24"/>
  </w:num>
  <w:num w:numId="22">
    <w:abstractNumId w:val="22"/>
  </w:num>
  <w:num w:numId="23">
    <w:abstractNumId w:val="3"/>
  </w:num>
  <w:num w:numId="24">
    <w:abstractNumId w:val="20"/>
  </w:num>
  <w:num w:numId="25">
    <w:abstractNumId w:val="9"/>
  </w:num>
  <w:num w:numId="26">
    <w:abstractNumId w:val="7"/>
  </w:num>
  <w:num w:numId="27">
    <w:abstractNumId w:val="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4"/>
    <o:shapelayout v:ext="edit">
      <o:idmap v:ext="edit" data="2"/>
    </o:shapelayout>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ocChanged" w:val="True"/>
    <w:docVar w:name="DocumentCharacterCount" w:val="35824"/>
    <w:docVar w:name="DocumentCLassified" w:val="False"/>
  </w:docVars>
  <w:rsids>
    <w:rsidRoot w:val="006D212A"/>
    <w:rsid w:val="00030A4D"/>
    <w:rsid w:val="00032942"/>
    <w:rsid w:val="00035C6A"/>
    <w:rsid w:val="000652FF"/>
    <w:rsid w:val="0008427E"/>
    <w:rsid w:val="000A0E2E"/>
    <w:rsid w:val="000A5FAA"/>
    <w:rsid w:val="000B12D8"/>
    <w:rsid w:val="000C5800"/>
    <w:rsid w:val="000F2654"/>
    <w:rsid w:val="0011162C"/>
    <w:rsid w:val="00127A88"/>
    <w:rsid w:val="00130576"/>
    <w:rsid w:val="00132C93"/>
    <w:rsid w:val="001422A2"/>
    <w:rsid w:val="001442D6"/>
    <w:rsid w:val="0015222C"/>
    <w:rsid w:val="001734BF"/>
    <w:rsid w:val="001754E3"/>
    <w:rsid w:val="0019646B"/>
    <w:rsid w:val="001A0D47"/>
    <w:rsid w:val="001B07D9"/>
    <w:rsid w:val="001B6FF1"/>
    <w:rsid w:val="001C6B67"/>
    <w:rsid w:val="001C7040"/>
    <w:rsid w:val="001D3D2D"/>
    <w:rsid w:val="001E1BFE"/>
    <w:rsid w:val="00237548"/>
    <w:rsid w:val="00245894"/>
    <w:rsid w:val="00250D00"/>
    <w:rsid w:val="002528B8"/>
    <w:rsid w:val="00262A75"/>
    <w:rsid w:val="00273F9B"/>
    <w:rsid w:val="00277202"/>
    <w:rsid w:val="00277C3C"/>
    <w:rsid w:val="0028084B"/>
    <w:rsid w:val="00287E7F"/>
    <w:rsid w:val="00295601"/>
    <w:rsid w:val="00296DBB"/>
    <w:rsid w:val="002B0B4F"/>
    <w:rsid w:val="002B78EB"/>
    <w:rsid w:val="002D1BBB"/>
    <w:rsid w:val="002D1F60"/>
    <w:rsid w:val="002D416C"/>
    <w:rsid w:val="002D4C22"/>
    <w:rsid w:val="002E5575"/>
    <w:rsid w:val="002E6756"/>
    <w:rsid w:val="003057E3"/>
    <w:rsid w:val="00312404"/>
    <w:rsid w:val="003139D5"/>
    <w:rsid w:val="00316C19"/>
    <w:rsid w:val="003271CF"/>
    <w:rsid w:val="003301F8"/>
    <w:rsid w:val="00335E63"/>
    <w:rsid w:val="0034543E"/>
    <w:rsid w:val="00357186"/>
    <w:rsid w:val="003575D4"/>
    <w:rsid w:val="00362E27"/>
    <w:rsid w:val="00373F67"/>
    <w:rsid w:val="00385DC2"/>
    <w:rsid w:val="00395118"/>
    <w:rsid w:val="00397450"/>
    <w:rsid w:val="003A0497"/>
    <w:rsid w:val="003A1FA7"/>
    <w:rsid w:val="003B324C"/>
    <w:rsid w:val="003C116B"/>
    <w:rsid w:val="003C56AE"/>
    <w:rsid w:val="003D25E6"/>
    <w:rsid w:val="003D4C16"/>
    <w:rsid w:val="003D4FA0"/>
    <w:rsid w:val="003F6BAB"/>
    <w:rsid w:val="004331E5"/>
    <w:rsid w:val="004418C7"/>
    <w:rsid w:val="00454328"/>
    <w:rsid w:val="00465D1D"/>
    <w:rsid w:val="004725BF"/>
    <w:rsid w:val="00477793"/>
    <w:rsid w:val="00484D62"/>
    <w:rsid w:val="004878A5"/>
    <w:rsid w:val="004946AB"/>
    <w:rsid w:val="004A3C35"/>
    <w:rsid w:val="004C0434"/>
    <w:rsid w:val="004C62B9"/>
    <w:rsid w:val="004C70D4"/>
    <w:rsid w:val="004D7125"/>
    <w:rsid w:val="004E3E0D"/>
    <w:rsid w:val="004F6408"/>
    <w:rsid w:val="005013E2"/>
    <w:rsid w:val="005078EE"/>
    <w:rsid w:val="00512FC0"/>
    <w:rsid w:val="0053506E"/>
    <w:rsid w:val="0055571A"/>
    <w:rsid w:val="00556F9A"/>
    <w:rsid w:val="00572715"/>
    <w:rsid w:val="00584A37"/>
    <w:rsid w:val="00593975"/>
    <w:rsid w:val="005B2F53"/>
    <w:rsid w:val="005B52E2"/>
    <w:rsid w:val="005C0BE1"/>
    <w:rsid w:val="005C3767"/>
    <w:rsid w:val="005C43BB"/>
    <w:rsid w:val="005C57D6"/>
    <w:rsid w:val="005D3B68"/>
    <w:rsid w:val="005D7710"/>
    <w:rsid w:val="005E7190"/>
    <w:rsid w:val="005F4F8C"/>
    <w:rsid w:val="005F67FD"/>
    <w:rsid w:val="005F6F59"/>
    <w:rsid w:val="0060569E"/>
    <w:rsid w:val="00606095"/>
    <w:rsid w:val="0067428F"/>
    <w:rsid w:val="0068099F"/>
    <w:rsid w:val="006847DC"/>
    <w:rsid w:val="00694D0B"/>
    <w:rsid w:val="00697FCB"/>
    <w:rsid w:val="006B410F"/>
    <w:rsid w:val="006D212A"/>
    <w:rsid w:val="006E6607"/>
    <w:rsid w:val="006F0ECA"/>
    <w:rsid w:val="006F1D23"/>
    <w:rsid w:val="00700264"/>
    <w:rsid w:val="00731802"/>
    <w:rsid w:val="00737524"/>
    <w:rsid w:val="00741356"/>
    <w:rsid w:val="007456BC"/>
    <w:rsid w:val="00761953"/>
    <w:rsid w:val="007759BC"/>
    <w:rsid w:val="00786649"/>
    <w:rsid w:val="00797004"/>
    <w:rsid w:val="007B17DC"/>
    <w:rsid w:val="007C0A3A"/>
    <w:rsid w:val="007C1A96"/>
    <w:rsid w:val="007D393C"/>
    <w:rsid w:val="007E6AA3"/>
    <w:rsid w:val="007F19BC"/>
    <w:rsid w:val="00800C24"/>
    <w:rsid w:val="00867E35"/>
    <w:rsid w:val="008822FF"/>
    <w:rsid w:val="0089329D"/>
    <w:rsid w:val="00894A80"/>
    <w:rsid w:val="008B1E4B"/>
    <w:rsid w:val="008C03E1"/>
    <w:rsid w:val="008D10DD"/>
    <w:rsid w:val="008E4FE3"/>
    <w:rsid w:val="00905431"/>
    <w:rsid w:val="00905CF0"/>
    <w:rsid w:val="00913AF7"/>
    <w:rsid w:val="00944B19"/>
    <w:rsid w:val="00946C1F"/>
    <w:rsid w:val="0095333D"/>
    <w:rsid w:val="0096377B"/>
    <w:rsid w:val="00983D76"/>
    <w:rsid w:val="00984BD1"/>
    <w:rsid w:val="00987CB2"/>
    <w:rsid w:val="00995C46"/>
    <w:rsid w:val="009A1E1F"/>
    <w:rsid w:val="009C15A8"/>
    <w:rsid w:val="009D20D7"/>
    <w:rsid w:val="009D75A3"/>
    <w:rsid w:val="00A00AF5"/>
    <w:rsid w:val="00A05F22"/>
    <w:rsid w:val="00A21740"/>
    <w:rsid w:val="00A2237B"/>
    <w:rsid w:val="00A23F53"/>
    <w:rsid w:val="00A2624E"/>
    <w:rsid w:val="00A37291"/>
    <w:rsid w:val="00A45652"/>
    <w:rsid w:val="00A4664D"/>
    <w:rsid w:val="00A46C10"/>
    <w:rsid w:val="00A7282F"/>
    <w:rsid w:val="00A774DC"/>
    <w:rsid w:val="00A81557"/>
    <w:rsid w:val="00A82BEC"/>
    <w:rsid w:val="00AA3A74"/>
    <w:rsid w:val="00AA42D9"/>
    <w:rsid w:val="00AC02CF"/>
    <w:rsid w:val="00AD1282"/>
    <w:rsid w:val="00AD4A15"/>
    <w:rsid w:val="00AF7B3D"/>
    <w:rsid w:val="00B305B9"/>
    <w:rsid w:val="00B404BE"/>
    <w:rsid w:val="00B4061A"/>
    <w:rsid w:val="00B52ECB"/>
    <w:rsid w:val="00B53D45"/>
    <w:rsid w:val="00B61D05"/>
    <w:rsid w:val="00B63571"/>
    <w:rsid w:val="00B802E4"/>
    <w:rsid w:val="00B80FA9"/>
    <w:rsid w:val="00B82411"/>
    <w:rsid w:val="00BA15C6"/>
    <w:rsid w:val="00BB06A4"/>
    <w:rsid w:val="00BC58DD"/>
    <w:rsid w:val="00BD09BE"/>
    <w:rsid w:val="00BE48B7"/>
    <w:rsid w:val="00BE62A3"/>
    <w:rsid w:val="00BF19C6"/>
    <w:rsid w:val="00BF26D7"/>
    <w:rsid w:val="00C03965"/>
    <w:rsid w:val="00C05D37"/>
    <w:rsid w:val="00C0709E"/>
    <w:rsid w:val="00C07CF3"/>
    <w:rsid w:val="00C2109B"/>
    <w:rsid w:val="00C23489"/>
    <w:rsid w:val="00C23A85"/>
    <w:rsid w:val="00C31D67"/>
    <w:rsid w:val="00C40478"/>
    <w:rsid w:val="00C47CD1"/>
    <w:rsid w:val="00C5042F"/>
    <w:rsid w:val="00C57E11"/>
    <w:rsid w:val="00C87B7F"/>
    <w:rsid w:val="00C94469"/>
    <w:rsid w:val="00C952A4"/>
    <w:rsid w:val="00CA6657"/>
    <w:rsid w:val="00CC0AD6"/>
    <w:rsid w:val="00CC2D24"/>
    <w:rsid w:val="00CD1D66"/>
    <w:rsid w:val="00CD410A"/>
    <w:rsid w:val="00CF755B"/>
    <w:rsid w:val="00D06D73"/>
    <w:rsid w:val="00D3095E"/>
    <w:rsid w:val="00D502A1"/>
    <w:rsid w:val="00D5236B"/>
    <w:rsid w:val="00D91985"/>
    <w:rsid w:val="00D92F33"/>
    <w:rsid w:val="00D947CE"/>
    <w:rsid w:val="00D94BAA"/>
    <w:rsid w:val="00DB396F"/>
    <w:rsid w:val="00DC0C6C"/>
    <w:rsid w:val="00DC36E3"/>
    <w:rsid w:val="00DE36D9"/>
    <w:rsid w:val="00DF26AD"/>
    <w:rsid w:val="00E128DE"/>
    <w:rsid w:val="00E14F22"/>
    <w:rsid w:val="00E1797C"/>
    <w:rsid w:val="00E376E5"/>
    <w:rsid w:val="00E629DE"/>
    <w:rsid w:val="00E702F4"/>
    <w:rsid w:val="00E803F7"/>
    <w:rsid w:val="00E858E1"/>
    <w:rsid w:val="00E936EE"/>
    <w:rsid w:val="00EB042D"/>
    <w:rsid w:val="00EB3398"/>
    <w:rsid w:val="00EB455C"/>
    <w:rsid w:val="00EE2734"/>
    <w:rsid w:val="00EE29F6"/>
    <w:rsid w:val="00EF5013"/>
    <w:rsid w:val="00F15171"/>
    <w:rsid w:val="00F2635E"/>
    <w:rsid w:val="00F26D7C"/>
    <w:rsid w:val="00F65E1F"/>
    <w:rsid w:val="00F70F8B"/>
    <w:rsid w:val="00F80470"/>
    <w:rsid w:val="00F92386"/>
    <w:rsid w:val="00FA5547"/>
    <w:rsid w:val="00FB2792"/>
    <w:rsid w:val="00FC1DDD"/>
    <w:rsid w:val="00FC7B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hapeDefaults>
    <o:shapedefaults v:ext="edit" spidmax="2054"/>
    <o:shapelayout v:ext="edit">
      <o:idmap v:ext="edit" data="1"/>
    </o:shapelayout>
  </w:shapeDefaults>
  <w:decimalSymbol w:val="."/>
  <w:listSeparator w:val=","/>
  <w14:docId w14:val="2A9F8A4E"/>
  <w15:chartTrackingRefBased/>
  <w15:docId w15:val="{36A06599-ADB6-4C0A-A262-51B36753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B2792"/>
    <w:pPr>
      <w:widowControl w:val="0"/>
    </w:pPr>
    <w:rPr>
      <w:rFonts w:ascii="Helvetica" w:hAnsi="Helvetica"/>
      <w:lang w:val="en-US" w:eastAsia="en-US"/>
    </w:rPr>
  </w:style>
  <w:style w:type="paragraph" w:styleId="Heading1">
    <w:name w:val="heading 1"/>
    <w:basedOn w:val="Normal"/>
    <w:next w:val="Normal"/>
    <w:qFormat/>
    <w:rsid w:val="00E14F22"/>
    <w:pPr>
      <w:tabs>
        <w:tab w:val="left" w:pos="1400"/>
      </w:tabs>
      <w:spacing w:before="240" w:after="120"/>
      <w:ind w:left="1380" w:hanging="1096"/>
      <w:jc w:val="both"/>
      <w:outlineLvl w:val="0"/>
    </w:pPr>
    <w:rPr>
      <w:b/>
      <w:caps/>
    </w:rPr>
  </w:style>
  <w:style w:type="paragraph" w:styleId="Heading2">
    <w:name w:val="heading 2"/>
    <w:basedOn w:val="Normal"/>
    <w:next w:val="Normal"/>
    <w:link w:val="Heading2Char"/>
    <w:qFormat/>
    <w:rsid w:val="00E14F22"/>
    <w:pPr>
      <w:widowControl/>
      <w:tabs>
        <w:tab w:val="left" w:pos="1400"/>
      </w:tabs>
      <w:spacing w:before="120" w:after="120"/>
      <w:ind w:firstLine="288"/>
      <w:jc w:val="both"/>
      <w:outlineLvl w:val="1"/>
    </w:pPr>
    <w:rPr>
      <w:b/>
    </w:rPr>
  </w:style>
  <w:style w:type="paragraph" w:styleId="Heading3">
    <w:name w:val="heading 3"/>
    <w:basedOn w:val="Normal"/>
    <w:next w:val="Normal"/>
    <w:qFormat/>
    <w:rsid w:val="00E14F22"/>
    <w:pPr>
      <w:keepNext/>
      <w:widowControl/>
      <w:spacing w:before="120" w:after="60"/>
      <w:ind w:firstLine="288"/>
      <w:outlineLvl w:val="2"/>
    </w:pPr>
    <w:rPr>
      <w:b/>
    </w:rPr>
  </w:style>
  <w:style w:type="paragraph" w:styleId="Heading4">
    <w:name w:val="heading 4"/>
    <w:basedOn w:val="Normal"/>
    <w:qFormat/>
    <w:rsid w:val="00E14F22"/>
    <w:pPr>
      <w:widowControl/>
      <w:spacing w:before="120"/>
      <w:ind w:left="288"/>
      <w:jc w:val="both"/>
      <w:outlineLvl w:val="3"/>
    </w:pPr>
  </w:style>
  <w:style w:type="paragraph" w:styleId="Heading5">
    <w:name w:val="heading 5"/>
    <w:basedOn w:val="Normal"/>
    <w:qFormat/>
    <w:rsid w:val="00E14F22"/>
    <w:pPr>
      <w:tabs>
        <w:tab w:val="left" w:pos="1400"/>
      </w:tabs>
      <w:spacing w:before="240" w:line="240" w:lineRule="exact"/>
      <w:ind w:left="1401" w:hanging="1378"/>
      <w:jc w:val="both"/>
      <w:outlineLvl w:val="4"/>
    </w:pPr>
    <w:rPr>
      <w:b/>
    </w:rPr>
  </w:style>
  <w:style w:type="paragraph" w:styleId="Heading6">
    <w:name w:val="heading 6"/>
    <w:basedOn w:val="Normal"/>
    <w:qFormat/>
    <w:rsid w:val="00E14F22"/>
    <w:pPr>
      <w:tabs>
        <w:tab w:val="left" w:pos="1400"/>
      </w:tabs>
      <w:spacing w:before="240" w:line="240" w:lineRule="exact"/>
      <w:ind w:left="1401" w:hanging="1378"/>
      <w:jc w:val="both"/>
      <w:outlineLvl w:val="5"/>
    </w:pPr>
    <w:rPr>
      <w:b/>
    </w:rPr>
  </w:style>
  <w:style w:type="paragraph" w:styleId="Heading7">
    <w:name w:val="heading 7"/>
    <w:basedOn w:val="Normal"/>
    <w:next w:val="Normal"/>
    <w:qFormat/>
    <w:rsid w:val="00E14F22"/>
    <w:pPr>
      <w:keepNext/>
      <w:spacing w:after="60"/>
      <w:ind w:left="360"/>
      <w:jc w:val="both"/>
      <w:outlineLvl w:val="6"/>
    </w:pPr>
    <w:rPr>
      <w:i/>
    </w:rPr>
  </w:style>
  <w:style w:type="paragraph" w:styleId="Heading8">
    <w:name w:val="heading 8"/>
    <w:basedOn w:val="Normal"/>
    <w:next w:val="Normal"/>
    <w:qFormat/>
    <w:rsid w:val="00E14F22"/>
    <w:pPr>
      <w:keepNext/>
      <w:spacing w:after="60"/>
      <w:ind w:left="284"/>
      <w:outlineLvl w:val="7"/>
    </w:pPr>
    <w:rPr>
      <w:i/>
      <w:sz w:val="22"/>
    </w:rPr>
  </w:style>
  <w:style w:type="paragraph" w:styleId="Heading9">
    <w:name w:val="heading 9"/>
    <w:basedOn w:val="Normal"/>
    <w:next w:val="Normal"/>
    <w:qFormat/>
    <w:rsid w:val="00E14F22"/>
    <w:pPr>
      <w:keepNext/>
      <w:widowControl/>
      <w:spacing w:after="60"/>
      <w:ind w:left="284"/>
      <w:jc w:val="both"/>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4F22"/>
    <w:pPr>
      <w:tabs>
        <w:tab w:val="center" w:pos="4536"/>
        <w:tab w:val="right" w:pos="9072"/>
      </w:tabs>
      <w:spacing w:before="40" w:after="40"/>
    </w:pPr>
  </w:style>
  <w:style w:type="paragraph" w:styleId="Footer">
    <w:name w:val="footer"/>
    <w:basedOn w:val="Normal"/>
    <w:rsid w:val="00E14F22"/>
    <w:pPr>
      <w:tabs>
        <w:tab w:val="center" w:pos="4536"/>
        <w:tab w:val="right" w:pos="9072"/>
      </w:tabs>
    </w:pPr>
  </w:style>
  <w:style w:type="character" w:styleId="PageNumber">
    <w:name w:val="page number"/>
    <w:rsid w:val="00E14F22"/>
    <w:rPr>
      <w:sz w:val="20"/>
    </w:rPr>
  </w:style>
  <w:style w:type="paragraph" w:customStyle="1" w:styleId="Textecouranttc">
    <w:name w:val="Texte courant.tc"/>
    <w:basedOn w:val="Normal"/>
    <w:rsid w:val="00E14F22"/>
    <w:pPr>
      <w:spacing w:before="60" w:after="60"/>
      <w:jc w:val="both"/>
    </w:pPr>
    <w:rPr>
      <w:rFonts w:ascii="Times" w:hAnsi="Times"/>
    </w:rPr>
  </w:style>
  <w:style w:type="paragraph" w:styleId="TOC2">
    <w:name w:val="toc 2"/>
    <w:basedOn w:val="Normal"/>
    <w:next w:val="Normal"/>
    <w:autoRedefine/>
    <w:uiPriority w:val="39"/>
    <w:rsid w:val="008822FF"/>
    <w:pPr>
      <w:widowControl/>
      <w:tabs>
        <w:tab w:val="left" w:pos="1008"/>
        <w:tab w:val="left" w:leader="dot" w:pos="8640"/>
      </w:tabs>
      <w:spacing w:before="120"/>
      <w:ind w:left="1008" w:hanging="720"/>
    </w:pPr>
    <w:rPr>
      <w:rFonts w:ascii="Univers 57 Condensed" w:hAnsi="Univers 57 Condensed"/>
      <w:noProof/>
    </w:rPr>
  </w:style>
  <w:style w:type="paragraph" w:styleId="TOC1">
    <w:name w:val="toc 1"/>
    <w:basedOn w:val="Normal"/>
    <w:next w:val="Normal"/>
    <w:autoRedefine/>
    <w:uiPriority w:val="39"/>
    <w:rsid w:val="00E14F22"/>
    <w:pPr>
      <w:widowControl/>
      <w:tabs>
        <w:tab w:val="left" w:pos="480"/>
        <w:tab w:val="left" w:pos="1008"/>
        <w:tab w:val="left" w:leader="dot" w:pos="8640"/>
      </w:tabs>
      <w:spacing w:before="60"/>
    </w:pPr>
    <w:rPr>
      <w:b/>
      <w:caps/>
      <w:noProof/>
    </w:rPr>
  </w:style>
  <w:style w:type="paragraph" w:styleId="NormalIndent">
    <w:name w:val="Normal Indent"/>
    <w:basedOn w:val="Normal"/>
    <w:rsid w:val="00E14F22"/>
    <w:pPr>
      <w:tabs>
        <w:tab w:val="left" w:pos="851"/>
      </w:tabs>
      <w:spacing w:before="120" w:line="240" w:lineRule="exact"/>
      <w:ind w:left="567" w:hanging="567"/>
      <w:jc w:val="both"/>
    </w:pPr>
    <w:rPr>
      <w:rFonts w:ascii="Times" w:hAnsi="Times"/>
    </w:rPr>
  </w:style>
  <w:style w:type="paragraph" w:styleId="DocumentMap">
    <w:name w:val="Document Map"/>
    <w:basedOn w:val="Normal"/>
    <w:semiHidden/>
    <w:rsid w:val="00E14F22"/>
    <w:pPr>
      <w:shd w:val="clear" w:color="auto" w:fill="000080"/>
    </w:pPr>
    <w:rPr>
      <w:rFonts w:ascii="Tahoma" w:hAnsi="Tahoma"/>
    </w:rPr>
  </w:style>
  <w:style w:type="paragraph" w:styleId="TOC3">
    <w:name w:val="toc 3"/>
    <w:basedOn w:val="Normal"/>
    <w:next w:val="Normal"/>
    <w:autoRedefine/>
    <w:uiPriority w:val="39"/>
    <w:rsid w:val="00E14F22"/>
    <w:pPr>
      <w:widowControl/>
    </w:pPr>
    <w:rPr>
      <w:noProof/>
      <w:sz w:val="16"/>
    </w:rPr>
  </w:style>
  <w:style w:type="paragraph" w:styleId="TOC4">
    <w:name w:val="toc 4"/>
    <w:basedOn w:val="Normal"/>
    <w:next w:val="Normal"/>
    <w:autoRedefine/>
    <w:semiHidden/>
    <w:rsid w:val="00E14F22"/>
    <w:pPr>
      <w:ind w:left="480"/>
    </w:pPr>
  </w:style>
  <w:style w:type="paragraph" w:styleId="TOC5">
    <w:name w:val="toc 5"/>
    <w:basedOn w:val="Normal"/>
    <w:next w:val="Normal"/>
    <w:autoRedefine/>
    <w:semiHidden/>
    <w:rsid w:val="00E14F22"/>
    <w:pPr>
      <w:widowControl/>
      <w:numPr>
        <w:numId w:val="1"/>
      </w:numPr>
      <w:spacing w:after="120"/>
    </w:pPr>
  </w:style>
  <w:style w:type="paragraph" w:styleId="TOC6">
    <w:name w:val="toc 6"/>
    <w:basedOn w:val="Normal"/>
    <w:next w:val="Normal"/>
    <w:autoRedefine/>
    <w:semiHidden/>
    <w:rsid w:val="00E14F22"/>
    <w:pPr>
      <w:ind w:left="960"/>
    </w:pPr>
  </w:style>
  <w:style w:type="paragraph" w:styleId="TOC7">
    <w:name w:val="toc 7"/>
    <w:basedOn w:val="Normal"/>
    <w:next w:val="Normal"/>
    <w:autoRedefine/>
    <w:semiHidden/>
    <w:rsid w:val="00E14F22"/>
    <w:pPr>
      <w:ind w:left="1200"/>
    </w:pPr>
  </w:style>
  <w:style w:type="paragraph" w:styleId="TOC8">
    <w:name w:val="toc 8"/>
    <w:basedOn w:val="Normal"/>
    <w:next w:val="Normal"/>
    <w:autoRedefine/>
    <w:semiHidden/>
    <w:rsid w:val="00E14F22"/>
    <w:pPr>
      <w:ind w:left="1440"/>
    </w:pPr>
  </w:style>
  <w:style w:type="paragraph" w:styleId="TOC9">
    <w:name w:val="toc 9"/>
    <w:basedOn w:val="Normal"/>
    <w:next w:val="Normal"/>
    <w:autoRedefine/>
    <w:semiHidden/>
    <w:rsid w:val="00E14F22"/>
    <w:pPr>
      <w:ind w:left="1680"/>
    </w:pPr>
  </w:style>
  <w:style w:type="paragraph" w:styleId="BodyTextIndent">
    <w:name w:val="Body Text Indent"/>
    <w:basedOn w:val="Normal"/>
    <w:rsid w:val="00E14F22"/>
    <w:pPr>
      <w:ind w:left="284"/>
      <w:jc w:val="both"/>
    </w:pPr>
    <w:rPr>
      <w:sz w:val="22"/>
    </w:rPr>
  </w:style>
  <w:style w:type="paragraph" w:styleId="Title">
    <w:name w:val="Title"/>
    <w:basedOn w:val="Normal"/>
    <w:qFormat/>
    <w:rsid w:val="00E14F22"/>
    <w:pPr>
      <w:jc w:val="center"/>
    </w:pPr>
    <w:rPr>
      <w:b/>
    </w:rPr>
  </w:style>
  <w:style w:type="paragraph" w:customStyle="1" w:styleId="BlockQuotation">
    <w:name w:val="Block Quotation"/>
    <w:basedOn w:val="Normal"/>
    <w:rsid w:val="00E14F22"/>
    <w:pPr>
      <w:tabs>
        <w:tab w:val="left" w:pos="6390"/>
        <w:tab w:val="left" w:pos="6570"/>
        <w:tab w:val="left" w:pos="6660"/>
      </w:tabs>
      <w:ind w:left="2160" w:right="2160"/>
      <w:jc w:val="both"/>
    </w:pPr>
    <w:rPr>
      <w:b/>
      <w:color w:val="FF0000"/>
    </w:rPr>
  </w:style>
  <w:style w:type="paragraph" w:styleId="BodyTextIndent2">
    <w:name w:val="Body Text Indent 2"/>
    <w:basedOn w:val="Normal"/>
    <w:rsid w:val="00E14F22"/>
    <w:pPr>
      <w:ind w:left="284"/>
    </w:pPr>
    <w:rPr>
      <w:sz w:val="22"/>
    </w:rPr>
  </w:style>
  <w:style w:type="paragraph" w:styleId="BodyTextIndent3">
    <w:name w:val="Body Text Indent 3"/>
    <w:basedOn w:val="Normal"/>
    <w:rsid w:val="00E14F22"/>
    <w:pPr>
      <w:widowControl/>
      <w:ind w:left="284"/>
    </w:pPr>
  </w:style>
  <w:style w:type="paragraph" w:styleId="BlockText">
    <w:name w:val="Block Text"/>
    <w:basedOn w:val="Normal"/>
    <w:rsid w:val="00E14F22"/>
    <w:pPr>
      <w:widowControl/>
      <w:ind w:left="567" w:right="425"/>
      <w:jc w:val="both"/>
    </w:pPr>
  </w:style>
  <w:style w:type="paragraph" w:customStyle="1" w:styleId="Bottom1">
    <w:name w:val="Bottom 1"/>
    <w:basedOn w:val="Normal"/>
    <w:rsid w:val="00E14F22"/>
    <w:pPr>
      <w:widowControl/>
      <w:spacing w:before="40" w:after="40"/>
      <w:jc w:val="center"/>
    </w:pPr>
    <w:rPr>
      <w:rFonts w:ascii="Palatino" w:hAnsi="Palatino"/>
      <w:b/>
      <w:sz w:val="24"/>
      <w:lang w:val="fr-FR"/>
    </w:rPr>
  </w:style>
  <w:style w:type="paragraph" w:customStyle="1" w:styleId="BottomBox">
    <w:name w:val="Bottom Box"/>
    <w:basedOn w:val="Normal"/>
    <w:rsid w:val="00E14F22"/>
    <w:pPr>
      <w:widowControl/>
      <w:pBdr>
        <w:top w:val="double" w:sz="6" w:space="0" w:color="auto"/>
        <w:left w:val="double" w:sz="6" w:space="0" w:color="auto"/>
        <w:bottom w:val="double" w:sz="6" w:space="0" w:color="auto"/>
        <w:right w:val="double" w:sz="6" w:space="0" w:color="auto"/>
      </w:pBdr>
      <w:spacing w:line="360" w:lineRule="atLeast"/>
      <w:ind w:left="567" w:right="567"/>
      <w:jc w:val="center"/>
    </w:pPr>
    <w:rPr>
      <w:rFonts w:ascii="Palatino" w:hAnsi="Palatino"/>
      <w:b/>
      <w:sz w:val="24"/>
      <w:lang w:val="fr-FR"/>
    </w:rPr>
  </w:style>
  <w:style w:type="paragraph" w:customStyle="1" w:styleId="HTMLBody">
    <w:name w:val="HTML Body"/>
    <w:rsid w:val="00E14F22"/>
    <w:rPr>
      <w:rFonts w:ascii="Arial" w:hAnsi="Arial"/>
      <w:lang w:val="en-US" w:eastAsia="en-US"/>
    </w:rPr>
  </w:style>
  <w:style w:type="paragraph" w:styleId="BodyText2">
    <w:name w:val="Body Text 2"/>
    <w:basedOn w:val="Normal"/>
    <w:rsid w:val="00E14F22"/>
    <w:pPr>
      <w:widowControl/>
      <w:ind w:left="720"/>
    </w:pPr>
    <w:rPr>
      <w:rFonts w:ascii="Times New Roman" w:hAnsi="Times New Roman"/>
      <w:b/>
      <w:sz w:val="24"/>
    </w:rPr>
  </w:style>
  <w:style w:type="paragraph" w:styleId="Caption">
    <w:name w:val="caption"/>
    <w:basedOn w:val="Normal"/>
    <w:next w:val="Normal"/>
    <w:qFormat/>
    <w:rsid w:val="00E14F22"/>
    <w:rPr>
      <w:b/>
      <w:u w:val="single"/>
    </w:rPr>
  </w:style>
  <w:style w:type="paragraph" w:styleId="BodyText">
    <w:name w:val="Body Text"/>
    <w:basedOn w:val="Normal"/>
    <w:rsid w:val="00E14F22"/>
    <w:pPr>
      <w:spacing w:before="120"/>
      <w:jc w:val="both"/>
    </w:pPr>
    <w:rPr>
      <w:rFonts w:cs="Helvetica"/>
      <w:b/>
      <w:bCs/>
    </w:rPr>
  </w:style>
  <w:style w:type="paragraph" w:styleId="NormalWeb">
    <w:name w:val="Normal (Web)"/>
    <w:basedOn w:val="Normal"/>
    <w:rsid w:val="00E14F22"/>
    <w:pPr>
      <w:widowControl/>
      <w:spacing w:before="100" w:beforeAutospacing="1" w:after="100" w:afterAutospacing="1"/>
    </w:pPr>
    <w:rPr>
      <w:rFonts w:ascii="Arial Unicode MS" w:eastAsia="Arial Unicode MS" w:hAnsi="Arial Unicode MS" w:cs="Arial Unicode MS"/>
      <w:sz w:val="24"/>
      <w:szCs w:val="24"/>
    </w:rPr>
  </w:style>
  <w:style w:type="character" w:styleId="Hyperlink">
    <w:name w:val="Hyperlink"/>
    <w:uiPriority w:val="99"/>
    <w:rsid w:val="00E14F22"/>
    <w:rPr>
      <w:color w:val="0000FF"/>
      <w:u w:val="single"/>
    </w:rPr>
  </w:style>
  <w:style w:type="character" w:styleId="FollowedHyperlink">
    <w:name w:val="FollowedHyperlink"/>
    <w:rsid w:val="00E14F22"/>
    <w:rPr>
      <w:color w:val="800080"/>
      <w:u w:val="single"/>
    </w:rPr>
  </w:style>
  <w:style w:type="paragraph" w:styleId="BodyText3">
    <w:name w:val="Body Text 3"/>
    <w:basedOn w:val="Normal"/>
    <w:rsid w:val="00E14F22"/>
    <w:rPr>
      <w:sz w:val="18"/>
    </w:rPr>
  </w:style>
  <w:style w:type="paragraph" w:styleId="ListNumber">
    <w:name w:val="List Number"/>
    <w:basedOn w:val="Normal"/>
    <w:rsid w:val="00E14F22"/>
    <w:pPr>
      <w:widowControl/>
      <w:tabs>
        <w:tab w:val="num" w:pos="360"/>
      </w:tabs>
      <w:ind w:left="360" w:hanging="360"/>
    </w:pPr>
    <w:rPr>
      <w:rFonts w:ascii="New York" w:hAnsi="New York"/>
      <w:sz w:val="24"/>
    </w:rPr>
  </w:style>
  <w:style w:type="paragraph" w:styleId="ListNumber2">
    <w:name w:val="List Number 2"/>
    <w:basedOn w:val="Normal"/>
    <w:rsid w:val="00E14F22"/>
    <w:pPr>
      <w:widowControl/>
      <w:tabs>
        <w:tab w:val="num" w:pos="720"/>
      </w:tabs>
      <w:ind w:left="720" w:hanging="360"/>
    </w:pPr>
    <w:rPr>
      <w:rFonts w:ascii="New York" w:hAnsi="New York"/>
      <w:sz w:val="24"/>
    </w:rPr>
  </w:style>
  <w:style w:type="table" w:styleId="TableGrid">
    <w:name w:val="Table Grid"/>
    <w:basedOn w:val="TableNormal"/>
    <w:rsid w:val="00867E35"/>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E376E5"/>
    <w:rPr>
      <w:rFonts w:ascii="Helvetica" w:hAnsi="Helvetica"/>
      <w:b/>
      <w:lang w:val="en-US" w:eastAsia="en-US" w:bidi="ar-SA"/>
    </w:rPr>
  </w:style>
  <w:style w:type="character" w:customStyle="1" w:styleId="tel1">
    <w:name w:val="tel1"/>
    <w:rsid w:val="00DC36E3"/>
    <w:rPr>
      <w:sz w:val="24"/>
      <w:szCs w:val="24"/>
    </w:rPr>
  </w:style>
  <w:style w:type="character" w:customStyle="1" w:styleId="blackboldcaps">
    <w:name w:val="blackboldcaps"/>
    <w:basedOn w:val="DefaultParagraphFont"/>
    <w:rsid w:val="00DC36E3"/>
  </w:style>
  <w:style w:type="character" w:customStyle="1" w:styleId="blacksuperboldcaps">
    <w:name w:val="blacksuperboldcaps"/>
    <w:basedOn w:val="DefaultParagraphFont"/>
    <w:rsid w:val="00DC36E3"/>
  </w:style>
  <w:style w:type="character" w:customStyle="1" w:styleId="black">
    <w:name w:val="black"/>
    <w:basedOn w:val="DefaultParagraphFont"/>
    <w:rsid w:val="00DC36E3"/>
  </w:style>
  <w:style w:type="character" w:styleId="Strong">
    <w:name w:val="Strong"/>
    <w:qFormat/>
    <w:rsid w:val="002D4C22"/>
    <w:rPr>
      <w:b/>
      <w:bCs/>
    </w:rPr>
  </w:style>
  <w:style w:type="character" w:customStyle="1" w:styleId="textnewsverdananormal1">
    <w:name w:val="textnewsverdananormal1"/>
    <w:rsid w:val="00A37291"/>
    <w:rPr>
      <w:rFonts w:ascii="Verdana" w:hAnsi="Verdana" w:hint="default"/>
      <w:b w:val="0"/>
      <w:bCs w:val="0"/>
      <w:strike w:val="0"/>
      <w:dstrike w:val="0"/>
      <w:color w:val="000000"/>
      <w:sz w:val="15"/>
      <w:szCs w:val="15"/>
      <w:u w:val="none"/>
      <w:effect w:val="none"/>
    </w:rPr>
  </w:style>
  <w:style w:type="paragraph" w:styleId="BalloonText">
    <w:name w:val="Balloon Text"/>
    <w:basedOn w:val="Normal"/>
    <w:link w:val="BalloonTextChar"/>
    <w:rsid w:val="00A45652"/>
    <w:rPr>
      <w:rFonts w:ascii="Tahoma" w:hAnsi="Tahoma" w:cs="Tahoma"/>
      <w:sz w:val="16"/>
      <w:szCs w:val="16"/>
    </w:rPr>
  </w:style>
  <w:style w:type="character" w:customStyle="1" w:styleId="BalloonTextChar">
    <w:name w:val="Balloon Text Char"/>
    <w:link w:val="BalloonText"/>
    <w:rsid w:val="00A45652"/>
    <w:rPr>
      <w:rFonts w:ascii="Tahoma" w:hAnsi="Tahoma" w:cs="Tahoma"/>
      <w:sz w:val="16"/>
      <w:szCs w:val="16"/>
      <w:lang w:val="en-US" w:eastAsia="en-US"/>
    </w:rPr>
  </w:style>
  <w:style w:type="paragraph" w:styleId="ListParagraph">
    <w:name w:val="List Paragraph"/>
    <w:basedOn w:val="Normal"/>
    <w:uiPriority w:val="34"/>
    <w:qFormat/>
    <w:rsid w:val="005D3B68"/>
    <w:pPr>
      <w:ind w:left="720"/>
      <w:contextualSpacing/>
    </w:pPr>
  </w:style>
  <w:style w:type="paragraph" w:styleId="NoSpacing">
    <w:name w:val="No Spacing"/>
    <w:link w:val="NoSpacingChar"/>
    <w:uiPriority w:val="1"/>
    <w:qFormat/>
    <w:rsid w:val="00EB042D"/>
    <w:rPr>
      <w:rFonts w:ascii="Calibri" w:hAnsi="Calibri"/>
      <w:sz w:val="22"/>
      <w:szCs w:val="22"/>
      <w:lang w:val="en-US" w:eastAsia="ja-JP"/>
    </w:rPr>
  </w:style>
  <w:style w:type="character" w:customStyle="1" w:styleId="NoSpacingChar">
    <w:name w:val="No Spacing Char"/>
    <w:link w:val="NoSpacing"/>
    <w:uiPriority w:val="1"/>
    <w:rsid w:val="00EB042D"/>
    <w:rPr>
      <w:rFonts w:ascii="Calibri" w:eastAsia="Times New Roman" w:hAnsi="Calibri" w:cs="Times New Roman"/>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414696">
      <w:bodyDiv w:val="1"/>
      <w:marLeft w:val="0"/>
      <w:marRight w:val="0"/>
      <w:marTop w:val="0"/>
      <w:marBottom w:val="0"/>
      <w:divBdr>
        <w:top w:val="none" w:sz="0" w:space="0" w:color="auto"/>
        <w:left w:val="none" w:sz="0" w:space="0" w:color="auto"/>
        <w:bottom w:val="none" w:sz="0" w:space="0" w:color="auto"/>
        <w:right w:val="none" w:sz="0" w:space="0" w:color="auto"/>
      </w:divBdr>
    </w:div>
    <w:div w:id="790713351">
      <w:bodyDiv w:val="1"/>
      <w:marLeft w:val="0"/>
      <w:marRight w:val="0"/>
      <w:marTop w:val="0"/>
      <w:marBottom w:val="0"/>
      <w:divBdr>
        <w:top w:val="none" w:sz="0" w:space="0" w:color="auto"/>
        <w:left w:val="none" w:sz="0" w:space="0" w:color="auto"/>
        <w:bottom w:val="none" w:sz="0" w:space="0" w:color="auto"/>
        <w:right w:val="none" w:sz="0" w:space="0" w:color="auto"/>
      </w:divBdr>
    </w:div>
    <w:div w:id="986397851">
      <w:bodyDiv w:val="1"/>
      <w:marLeft w:val="0"/>
      <w:marRight w:val="0"/>
      <w:marTop w:val="0"/>
      <w:marBottom w:val="0"/>
      <w:divBdr>
        <w:top w:val="none" w:sz="0" w:space="0" w:color="auto"/>
        <w:left w:val="none" w:sz="0" w:space="0" w:color="auto"/>
        <w:bottom w:val="none" w:sz="0" w:space="0" w:color="auto"/>
        <w:right w:val="none" w:sz="0" w:space="0" w:color="auto"/>
      </w:divBdr>
    </w:div>
    <w:div w:id="1019039853">
      <w:bodyDiv w:val="1"/>
      <w:marLeft w:val="0"/>
      <w:marRight w:val="0"/>
      <w:marTop w:val="0"/>
      <w:marBottom w:val="0"/>
      <w:divBdr>
        <w:top w:val="none" w:sz="0" w:space="0" w:color="auto"/>
        <w:left w:val="none" w:sz="0" w:space="0" w:color="auto"/>
        <w:bottom w:val="none" w:sz="0" w:space="0" w:color="auto"/>
        <w:right w:val="none" w:sz="0" w:space="0" w:color="auto"/>
      </w:divBdr>
    </w:div>
    <w:div w:id="1353416603">
      <w:bodyDiv w:val="1"/>
      <w:marLeft w:val="0"/>
      <w:marRight w:val="0"/>
      <w:marTop w:val="0"/>
      <w:marBottom w:val="0"/>
      <w:divBdr>
        <w:top w:val="none" w:sz="0" w:space="0" w:color="auto"/>
        <w:left w:val="none" w:sz="0" w:space="0" w:color="auto"/>
        <w:bottom w:val="none" w:sz="0" w:space="0" w:color="auto"/>
        <w:right w:val="none" w:sz="0" w:space="0" w:color="auto"/>
      </w:divBdr>
      <w:divsChild>
        <w:div w:id="1937861114">
          <w:marLeft w:val="0"/>
          <w:marRight w:val="0"/>
          <w:marTop w:val="0"/>
          <w:marBottom w:val="0"/>
          <w:divBdr>
            <w:top w:val="none" w:sz="0" w:space="0" w:color="auto"/>
            <w:left w:val="none" w:sz="0" w:space="0" w:color="auto"/>
            <w:bottom w:val="none" w:sz="0" w:space="0" w:color="auto"/>
            <w:right w:val="none" w:sz="0" w:space="0" w:color="auto"/>
          </w:divBdr>
        </w:div>
      </w:divsChild>
    </w:div>
    <w:div w:id="1365714896">
      <w:bodyDiv w:val="1"/>
      <w:marLeft w:val="0"/>
      <w:marRight w:val="0"/>
      <w:marTop w:val="0"/>
      <w:marBottom w:val="0"/>
      <w:divBdr>
        <w:top w:val="none" w:sz="0" w:space="0" w:color="auto"/>
        <w:left w:val="none" w:sz="0" w:space="0" w:color="auto"/>
        <w:bottom w:val="none" w:sz="0" w:space="0" w:color="auto"/>
        <w:right w:val="none" w:sz="0" w:space="0" w:color="auto"/>
      </w:divBdr>
    </w:div>
    <w:div w:id="1472360522">
      <w:bodyDiv w:val="1"/>
      <w:marLeft w:val="0"/>
      <w:marRight w:val="0"/>
      <w:marTop w:val="0"/>
      <w:marBottom w:val="0"/>
      <w:divBdr>
        <w:top w:val="none" w:sz="0" w:space="0" w:color="auto"/>
        <w:left w:val="none" w:sz="0" w:space="0" w:color="auto"/>
        <w:bottom w:val="none" w:sz="0" w:space="0" w:color="auto"/>
        <w:right w:val="none" w:sz="0" w:space="0" w:color="auto"/>
      </w:divBdr>
    </w:div>
    <w:div w:id="1684433674">
      <w:bodyDiv w:val="1"/>
      <w:marLeft w:val="0"/>
      <w:marRight w:val="0"/>
      <w:marTop w:val="0"/>
      <w:marBottom w:val="0"/>
      <w:divBdr>
        <w:top w:val="none" w:sz="0" w:space="0" w:color="auto"/>
        <w:left w:val="none" w:sz="0" w:space="0" w:color="auto"/>
        <w:bottom w:val="none" w:sz="0" w:space="0" w:color="auto"/>
        <w:right w:val="none" w:sz="0" w:space="0" w:color="auto"/>
      </w:divBdr>
      <w:divsChild>
        <w:div w:id="1381442965">
          <w:marLeft w:val="0"/>
          <w:marRight w:val="0"/>
          <w:marTop w:val="0"/>
          <w:marBottom w:val="0"/>
          <w:divBdr>
            <w:top w:val="none" w:sz="0" w:space="0" w:color="auto"/>
            <w:left w:val="none" w:sz="0" w:space="0" w:color="auto"/>
            <w:bottom w:val="none" w:sz="0" w:space="0" w:color="auto"/>
            <w:right w:val="none" w:sz="0" w:space="0" w:color="auto"/>
          </w:divBdr>
          <w:divsChild>
            <w:div w:id="1697265794">
              <w:marLeft w:val="0"/>
              <w:marRight w:val="0"/>
              <w:marTop w:val="0"/>
              <w:marBottom w:val="0"/>
              <w:divBdr>
                <w:top w:val="none" w:sz="0" w:space="0" w:color="auto"/>
                <w:left w:val="none" w:sz="0" w:space="0" w:color="auto"/>
                <w:bottom w:val="none" w:sz="0" w:space="0" w:color="auto"/>
                <w:right w:val="none" w:sz="0" w:space="0" w:color="auto"/>
              </w:divBdr>
            </w:div>
            <w:div w:id="1886133525">
              <w:marLeft w:val="0"/>
              <w:marRight w:val="0"/>
              <w:marTop w:val="0"/>
              <w:marBottom w:val="0"/>
              <w:divBdr>
                <w:top w:val="none" w:sz="0" w:space="0" w:color="auto"/>
                <w:left w:val="none" w:sz="0" w:space="0" w:color="auto"/>
                <w:bottom w:val="none" w:sz="0" w:space="0" w:color="auto"/>
                <w:right w:val="none" w:sz="0" w:space="0" w:color="auto"/>
              </w:divBdr>
            </w:div>
            <w:div w:id="19493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B6C8A7-C541-4A9F-9476-C6AC20B19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3468</Words>
  <Characters>19769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DNV - JPR</vt:lpstr>
    </vt:vector>
  </TitlesOfParts>
  <Company>srpc</Company>
  <LinksUpToDate>false</LinksUpToDate>
  <CharactersWithSpaces>23191</CharactersWithSpaces>
  <SharedDoc>false</SharedDoc>
  <HLinks>
    <vt:vector size="114" baseType="variant">
      <vt:variant>
        <vt:i4>1835066</vt:i4>
      </vt:variant>
      <vt:variant>
        <vt:i4>110</vt:i4>
      </vt:variant>
      <vt:variant>
        <vt:i4>0</vt:i4>
      </vt:variant>
      <vt:variant>
        <vt:i4>5</vt:i4>
      </vt:variant>
      <vt:variant>
        <vt:lpwstr/>
      </vt:variant>
      <vt:variant>
        <vt:lpwstr>_Toc342295287</vt:lpwstr>
      </vt:variant>
      <vt:variant>
        <vt:i4>1835066</vt:i4>
      </vt:variant>
      <vt:variant>
        <vt:i4>104</vt:i4>
      </vt:variant>
      <vt:variant>
        <vt:i4>0</vt:i4>
      </vt:variant>
      <vt:variant>
        <vt:i4>5</vt:i4>
      </vt:variant>
      <vt:variant>
        <vt:lpwstr/>
      </vt:variant>
      <vt:variant>
        <vt:lpwstr>_Toc342295286</vt:lpwstr>
      </vt:variant>
      <vt:variant>
        <vt:i4>1835066</vt:i4>
      </vt:variant>
      <vt:variant>
        <vt:i4>98</vt:i4>
      </vt:variant>
      <vt:variant>
        <vt:i4>0</vt:i4>
      </vt:variant>
      <vt:variant>
        <vt:i4>5</vt:i4>
      </vt:variant>
      <vt:variant>
        <vt:lpwstr/>
      </vt:variant>
      <vt:variant>
        <vt:lpwstr>_Toc342295285</vt:lpwstr>
      </vt:variant>
      <vt:variant>
        <vt:i4>1835066</vt:i4>
      </vt:variant>
      <vt:variant>
        <vt:i4>92</vt:i4>
      </vt:variant>
      <vt:variant>
        <vt:i4>0</vt:i4>
      </vt:variant>
      <vt:variant>
        <vt:i4>5</vt:i4>
      </vt:variant>
      <vt:variant>
        <vt:lpwstr/>
      </vt:variant>
      <vt:variant>
        <vt:lpwstr>_Toc342295284</vt:lpwstr>
      </vt:variant>
      <vt:variant>
        <vt:i4>1835066</vt:i4>
      </vt:variant>
      <vt:variant>
        <vt:i4>86</vt:i4>
      </vt:variant>
      <vt:variant>
        <vt:i4>0</vt:i4>
      </vt:variant>
      <vt:variant>
        <vt:i4>5</vt:i4>
      </vt:variant>
      <vt:variant>
        <vt:lpwstr/>
      </vt:variant>
      <vt:variant>
        <vt:lpwstr>_Toc342295283</vt:lpwstr>
      </vt:variant>
      <vt:variant>
        <vt:i4>1835066</vt:i4>
      </vt:variant>
      <vt:variant>
        <vt:i4>80</vt:i4>
      </vt:variant>
      <vt:variant>
        <vt:i4>0</vt:i4>
      </vt:variant>
      <vt:variant>
        <vt:i4>5</vt:i4>
      </vt:variant>
      <vt:variant>
        <vt:lpwstr/>
      </vt:variant>
      <vt:variant>
        <vt:lpwstr>_Toc342295282</vt:lpwstr>
      </vt:variant>
      <vt:variant>
        <vt:i4>1835066</vt:i4>
      </vt:variant>
      <vt:variant>
        <vt:i4>74</vt:i4>
      </vt:variant>
      <vt:variant>
        <vt:i4>0</vt:i4>
      </vt:variant>
      <vt:variant>
        <vt:i4>5</vt:i4>
      </vt:variant>
      <vt:variant>
        <vt:lpwstr/>
      </vt:variant>
      <vt:variant>
        <vt:lpwstr>_Toc342295281</vt:lpwstr>
      </vt:variant>
      <vt:variant>
        <vt:i4>1835066</vt:i4>
      </vt:variant>
      <vt:variant>
        <vt:i4>68</vt:i4>
      </vt:variant>
      <vt:variant>
        <vt:i4>0</vt:i4>
      </vt:variant>
      <vt:variant>
        <vt:i4>5</vt:i4>
      </vt:variant>
      <vt:variant>
        <vt:lpwstr/>
      </vt:variant>
      <vt:variant>
        <vt:lpwstr>_Toc342295280</vt:lpwstr>
      </vt:variant>
      <vt:variant>
        <vt:i4>1245242</vt:i4>
      </vt:variant>
      <vt:variant>
        <vt:i4>62</vt:i4>
      </vt:variant>
      <vt:variant>
        <vt:i4>0</vt:i4>
      </vt:variant>
      <vt:variant>
        <vt:i4>5</vt:i4>
      </vt:variant>
      <vt:variant>
        <vt:lpwstr/>
      </vt:variant>
      <vt:variant>
        <vt:lpwstr>_Toc342295279</vt:lpwstr>
      </vt:variant>
      <vt:variant>
        <vt:i4>1245242</vt:i4>
      </vt:variant>
      <vt:variant>
        <vt:i4>56</vt:i4>
      </vt:variant>
      <vt:variant>
        <vt:i4>0</vt:i4>
      </vt:variant>
      <vt:variant>
        <vt:i4>5</vt:i4>
      </vt:variant>
      <vt:variant>
        <vt:lpwstr/>
      </vt:variant>
      <vt:variant>
        <vt:lpwstr>_Toc342295278</vt:lpwstr>
      </vt:variant>
      <vt:variant>
        <vt:i4>1245242</vt:i4>
      </vt:variant>
      <vt:variant>
        <vt:i4>50</vt:i4>
      </vt:variant>
      <vt:variant>
        <vt:i4>0</vt:i4>
      </vt:variant>
      <vt:variant>
        <vt:i4>5</vt:i4>
      </vt:variant>
      <vt:variant>
        <vt:lpwstr/>
      </vt:variant>
      <vt:variant>
        <vt:lpwstr>_Toc342295277</vt:lpwstr>
      </vt:variant>
      <vt:variant>
        <vt:i4>1245242</vt:i4>
      </vt:variant>
      <vt:variant>
        <vt:i4>44</vt:i4>
      </vt:variant>
      <vt:variant>
        <vt:i4>0</vt:i4>
      </vt:variant>
      <vt:variant>
        <vt:i4>5</vt:i4>
      </vt:variant>
      <vt:variant>
        <vt:lpwstr/>
      </vt:variant>
      <vt:variant>
        <vt:lpwstr>_Toc342295276</vt:lpwstr>
      </vt:variant>
      <vt:variant>
        <vt:i4>1245242</vt:i4>
      </vt:variant>
      <vt:variant>
        <vt:i4>38</vt:i4>
      </vt:variant>
      <vt:variant>
        <vt:i4>0</vt:i4>
      </vt:variant>
      <vt:variant>
        <vt:i4>5</vt:i4>
      </vt:variant>
      <vt:variant>
        <vt:lpwstr/>
      </vt:variant>
      <vt:variant>
        <vt:lpwstr>_Toc342295275</vt:lpwstr>
      </vt:variant>
      <vt:variant>
        <vt:i4>1245242</vt:i4>
      </vt:variant>
      <vt:variant>
        <vt:i4>32</vt:i4>
      </vt:variant>
      <vt:variant>
        <vt:i4>0</vt:i4>
      </vt:variant>
      <vt:variant>
        <vt:i4>5</vt:i4>
      </vt:variant>
      <vt:variant>
        <vt:lpwstr/>
      </vt:variant>
      <vt:variant>
        <vt:lpwstr>_Toc342295274</vt:lpwstr>
      </vt:variant>
      <vt:variant>
        <vt:i4>1245242</vt:i4>
      </vt:variant>
      <vt:variant>
        <vt:i4>26</vt:i4>
      </vt:variant>
      <vt:variant>
        <vt:i4>0</vt:i4>
      </vt:variant>
      <vt:variant>
        <vt:i4>5</vt:i4>
      </vt:variant>
      <vt:variant>
        <vt:lpwstr/>
      </vt:variant>
      <vt:variant>
        <vt:lpwstr>_Toc342295273</vt:lpwstr>
      </vt:variant>
      <vt:variant>
        <vt:i4>1245242</vt:i4>
      </vt:variant>
      <vt:variant>
        <vt:i4>20</vt:i4>
      </vt:variant>
      <vt:variant>
        <vt:i4>0</vt:i4>
      </vt:variant>
      <vt:variant>
        <vt:i4>5</vt:i4>
      </vt:variant>
      <vt:variant>
        <vt:lpwstr/>
      </vt:variant>
      <vt:variant>
        <vt:lpwstr>_Toc342295272</vt:lpwstr>
      </vt:variant>
      <vt:variant>
        <vt:i4>1245242</vt:i4>
      </vt:variant>
      <vt:variant>
        <vt:i4>14</vt:i4>
      </vt:variant>
      <vt:variant>
        <vt:i4>0</vt:i4>
      </vt:variant>
      <vt:variant>
        <vt:i4>5</vt:i4>
      </vt:variant>
      <vt:variant>
        <vt:lpwstr/>
      </vt:variant>
      <vt:variant>
        <vt:lpwstr>_Toc342295271</vt:lpwstr>
      </vt:variant>
      <vt:variant>
        <vt:i4>1245242</vt:i4>
      </vt:variant>
      <vt:variant>
        <vt:i4>8</vt:i4>
      </vt:variant>
      <vt:variant>
        <vt:i4>0</vt:i4>
      </vt:variant>
      <vt:variant>
        <vt:i4>5</vt:i4>
      </vt:variant>
      <vt:variant>
        <vt:lpwstr/>
      </vt:variant>
      <vt:variant>
        <vt:lpwstr>_Toc342295270</vt:lpwstr>
      </vt:variant>
      <vt:variant>
        <vt:i4>1179706</vt:i4>
      </vt:variant>
      <vt:variant>
        <vt:i4>2</vt:i4>
      </vt:variant>
      <vt:variant>
        <vt:i4>0</vt:i4>
      </vt:variant>
      <vt:variant>
        <vt:i4>5</vt:i4>
      </vt:variant>
      <vt:variant>
        <vt:lpwstr/>
      </vt:variant>
      <vt:variant>
        <vt:lpwstr>_Toc342295269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DNV - JPR</dc:title>
  <dc:subject>Huracan Pty Ltd</dc:subject>
  <dc:creator>Thiercellin</dc:creator>
  <cp:keywords>SLB-Private,</cp:keywords>
  <cp:lastModifiedBy>Jon Hollingworth</cp:lastModifiedBy>
  <cp:revision>2</cp:revision>
  <cp:lastPrinted>2019-10-30T08:04:00Z</cp:lastPrinted>
  <dcterms:created xsi:type="dcterms:W3CDTF">2019-10-30T08:04:00Z</dcterms:created>
  <dcterms:modified xsi:type="dcterms:W3CDTF">2019-10-30T08:04:00Z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level">
    <vt:lpwstr>SLB-Private</vt:lpwstr>
  </property>
  <property fmtid="{D5CDD505-2E9C-101B-9397-08002B2CF9AE}" pid="3" name="classification-date">
    <vt:lpwstr>06/05/2003</vt:lpwstr>
  </property>
</Properties>
</file>